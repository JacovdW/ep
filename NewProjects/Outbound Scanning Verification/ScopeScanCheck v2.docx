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7511115"/>
        <w:docPartObj>
          <w:docPartGallery w:val="Cover Pages"/>
          <w:docPartUnique/>
        </w:docPartObj>
      </w:sdtPr>
      <w:sdtEndPr/>
      <w:sdtContent>
        <w:p w14:paraId="6679971C" w14:textId="77777777" w:rsidR="002A23B3" w:rsidRDefault="002A23B3">
          <w:r>
            <w:rPr>
              <w:noProof/>
              <w:lang w:eastAsia="en-ZA"/>
            </w:rPr>
            <mc:AlternateContent>
              <mc:Choice Requires="wpg">
                <w:drawing>
                  <wp:anchor distT="0" distB="0" distL="114300" distR="114300" simplePos="0" relativeHeight="251662336" behindDoc="0" locked="0" layoutInCell="1" allowOverlap="1" wp14:anchorId="667997D0" wp14:editId="667997D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862E5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0288" behindDoc="0" locked="0" layoutInCell="1" allowOverlap="1" wp14:anchorId="667997D2" wp14:editId="667997D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7997ED" w14:textId="77777777"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14:paraId="667997EE" w14:textId="77777777" w:rsidR="008A6716" w:rsidRDefault="009E3DF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6716">
                                      <w:rPr>
                                        <w:color w:val="595959" w:themeColor="text1" w:themeTint="A6"/>
                                        <w:sz w:val="18"/>
                                        <w:szCs w:val="18"/>
                                      </w:rPr>
                                      <w:t>Graham@gmail.com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A6716" w:rsidRDefault="008A6716">
                              <w:pPr>
                                <w:pStyle w:val="NoSpacing"/>
                                <w:jc w:val="right"/>
                                <w:rPr>
                                  <w:color w:val="595959" w:themeColor="text1" w:themeTint="A6"/>
                                  <w:sz w:val="28"/>
                                  <w:szCs w:val="28"/>
                                </w:rPr>
                              </w:pPr>
                              <w:r>
                                <w:rPr>
                                  <w:color w:val="595959" w:themeColor="text1" w:themeTint="A6"/>
                                  <w:sz w:val="28"/>
                                  <w:szCs w:val="28"/>
                                  <w:lang w:val="en-ZA"/>
                                </w:rPr>
                                <w:t>Graham Smith</w:t>
                              </w:r>
                            </w:p>
                          </w:sdtContent>
                        </w:sdt>
                        <w:p w:rsidR="008A6716" w:rsidRDefault="00683B0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6716">
                                <w:rPr>
                                  <w:color w:val="595959" w:themeColor="text1" w:themeTint="A6"/>
                                  <w:sz w:val="18"/>
                                  <w:szCs w:val="18"/>
                                </w:rPr>
                                <w:t>Graham@gmail.com</w:t>
                              </w:r>
                            </w:sdtContent>
                          </w:sdt>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61312" behindDoc="0" locked="0" layoutInCell="1" allowOverlap="1" wp14:anchorId="667997D4" wp14:editId="667997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EF" w14:textId="77777777"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67997F0" w14:textId="77777777" w:rsidR="008A6716" w:rsidRDefault="008A6716">
                                    <w:pPr>
                                      <w:pStyle w:val="NoSpacing"/>
                                      <w:jc w:val="right"/>
                                      <w:rPr>
                                        <w:color w:val="595959" w:themeColor="text1" w:themeTint="A6"/>
                                        <w:sz w:val="20"/>
                                        <w:szCs w:val="20"/>
                                      </w:rPr>
                                    </w:pPr>
                                    <w:r>
                                      <w:rPr>
                                        <w:color w:val="595959" w:themeColor="text1" w:themeTint="A6"/>
                                        <w:sz w:val="20"/>
                                        <w:szCs w:val="20"/>
                                      </w:rPr>
                                      <w:t>Guideline scope to develop and deliver a tailored solution that will optimise the picked stock verification as part of the pre-delivery customer order fulfilment process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A6716" w:rsidRDefault="008A671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A6716" w:rsidRDefault="008A6716">
                              <w:pPr>
                                <w:pStyle w:val="NoSpacing"/>
                                <w:jc w:val="right"/>
                                <w:rPr>
                                  <w:color w:val="595959" w:themeColor="text1" w:themeTint="A6"/>
                                  <w:sz w:val="20"/>
                                  <w:szCs w:val="20"/>
                                </w:rPr>
                              </w:pPr>
                              <w:r>
                                <w:rPr>
                                  <w:color w:val="595959" w:themeColor="text1" w:themeTint="A6"/>
                                  <w:sz w:val="20"/>
                                  <w:szCs w:val="20"/>
                                </w:rPr>
                                <w:t>Guideline scope to develop and deliver a tailored solution that will optimise the picked stock verification as part of the pre-delivery customer order fulfilment process</w:t>
                              </w:r>
                            </w:p>
                          </w:sdtContent>
                        </w:sdt>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667997D6" wp14:editId="667997D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997F1" w14:textId="77777777" w:rsidR="008A6716" w:rsidRPr="0064606A" w:rsidRDefault="009E3DFC" w:rsidP="002A23B3">
                                <w:pPr>
                                  <w:jc w:val="center"/>
                                  <w:rPr>
                                    <w:color w:val="5B9BD5" w:themeColor="accent1"/>
                                    <w:sz w:val="52"/>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6716">
                                      <w:rPr>
                                        <w:caps/>
                                        <w:color w:val="5B9BD5" w:themeColor="accent1"/>
                                        <w:sz w:val="52"/>
                                        <w:szCs w:val="64"/>
                                      </w:rPr>
                                      <w:t>Scope overview</w:t>
                                    </w:r>
                                    <w:r w:rsidR="008A6716" w:rsidRPr="0064606A">
                                      <w:rPr>
                                        <w:caps/>
                                        <w:color w:val="5B9BD5" w:themeColor="accent1"/>
                                        <w:sz w:val="52"/>
                                        <w:szCs w:val="64"/>
                                      </w:rPr>
                                      <w:t xml:space="preserve"> for</w:t>
                                    </w:r>
                                    <w:r w:rsidR="008A6716" w:rsidRPr="0064606A">
                                      <w:rPr>
                                        <w:caps/>
                                        <w:color w:val="5B9BD5" w:themeColor="accent1"/>
                                        <w:sz w:val="52"/>
                                        <w:szCs w:val="64"/>
                                      </w:rPr>
                                      <w:br/>
                                      <w:t xml:space="preserve">parts </w:t>
                                    </w:r>
                                    <w:r w:rsidR="008A6716">
                                      <w:rPr>
                                        <w:caps/>
                                        <w:color w:val="5B9BD5" w:themeColor="accent1"/>
                                        <w:sz w:val="52"/>
                                        <w:szCs w:val="64"/>
                                      </w:rPr>
                                      <w:t xml:space="preserve">scan verification </w:t>
                                    </w:r>
                                    <w:r w:rsidR="008A6716" w:rsidRPr="0064606A">
                                      <w:rPr>
                                        <w:caps/>
                                        <w:color w:val="5B9BD5" w:themeColor="accent1"/>
                                        <w:sz w:val="52"/>
                                        <w:szCs w:val="64"/>
                                      </w:rPr>
                                      <w:t>optimisation</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7997F2" w14:textId="77777777" w:rsidR="008A6716" w:rsidRPr="0064606A" w:rsidRDefault="008A6716">
                                    <w:pPr>
                                      <w:jc w:val="right"/>
                                      <w:rPr>
                                        <w:smallCaps/>
                                        <w:color w:val="404040" w:themeColor="text1" w:themeTint="BF"/>
                                        <w:sz w:val="28"/>
                                        <w:szCs w:val="36"/>
                                      </w:rPr>
                                    </w:pPr>
                                    <w:r w:rsidRPr="0064606A">
                                      <w:rPr>
                                        <w:color w:val="404040" w:themeColor="text1" w:themeTint="BF"/>
                                        <w:sz w:val="28"/>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A6716" w:rsidRPr="0064606A" w:rsidRDefault="00683B0B" w:rsidP="002A23B3">
                          <w:pPr>
                            <w:jc w:val="center"/>
                            <w:rPr>
                              <w:color w:val="5B9BD5" w:themeColor="accent1"/>
                              <w:sz w:val="52"/>
                              <w:szCs w:val="64"/>
                            </w:rPr>
                          </w:pPr>
                          <w:sdt>
                            <w:sdtPr>
                              <w:rPr>
                                <w:caps/>
                                <w:color w:val="5B9BD5" w:themeColor="accent1"/>
                                <w:sz w:val="52"/>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6716">
                                <w:rPr>
                                  <w:caps/>
                                  <w:color w:val="5B9BD5" w:themeColor="accent1"/>
                                  <w:sz w:val="52"/>
                                  <w:szCs w:val="64"/>
                                </w:rPr>
                                <w:t>Scope overview</w:t>
                              </w:r>
                              <w:r w:rsidR="008A6716" w:rsidRPr="0064606A">
                                <w:rPr>
                                  <w:caps/>
                                  <w:color w:val="5B9BD5" w:themeColor="accent1"/>
                                  <w:sz w:val="52"/>
                                  <w:szCs w:val="64"/>
                                </w:rPr>
                                <w:t xml:space="preserve"> for</w:t>
                              </w:r>
                              <w:r w:rsidR="008A6716" w:rsidRPr="0064606A">
                                <w:rPr>
                                  <w:caps/>
                                  <w:color w:val="5B9BD5" w:themeColor="accent1"/>
                                  <w:sz w:val="52"/>
                                  <w:szCs w:val="64"/>
                                </w:rPr>
                                <w:br/>
                                <w:t xml:space="preserve">parts </w:t>
                              </w:r>
                              <w:r w:rsidR="008A6716">
                                <w:rPr>
                                  <w:caps/>
                                  <w:color w:val="5B9BD5" w:themeColor="accent1"/>
                                  <w:sz w:val="52"/>
                                  <w:szCs w:val="64"/>
                                </w:rPr>
                                <w:t xml:space="preserve">scan verification </w:t>
                              </w:r>
                              <w:r w:rsidR="008A6716" w:rsidRPr="0064606A">
                                <w:rPr>
                                  <w:caps/>
                                  <w:color w:val="5B9BD5" w:themeColor="accent1"/>
                                  <w:sz w:val="52"/>
                                  <w:szCs w:val="64"/>
                                </w:rPr>
                                <w:t>optimisation</w:t>
                              </w:r>
                            </w:sdtContent>
                          </w:sdt>
                        </w:p>
                        <w:sdt>
                          <w:sdtPr>
                            <w:rPr>
                              <w:color w:val="404040" w:themeColor="text1" w:themeTint="BF"/>
                              <w:sz w:val="28"/>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8A6716" w:rsidRPr="0064606A" w:rsidRDefault="008A6716">
                              <w:pPr>
                                <w:jc w:val="right"/>
                                <w:rPr>
                                  <w:smallCaps/>
                                  <w:color w:val="404040" w:themeColor="text1" w:themeTint="BF"/>
                                  <w:sz w:val="28"/>
                                  <w:szCs w:val="36"/>
                                </w:rPr>
                              </w:pPr>
                              <w:r w:rsidRPr="0064606A">
                                <w:rPr>
                                  <w:color w:val="404040" w:themeColor="text1" w:themeTint="BF"/>
                                  <w:sz w:val="28"/>
                                  <w:szCs w:val="36"/>
                                </w:rPr>
                                <w:t xml:space="preserve">     </w:t>
                              </w:r>
                            </w:p>
                          </w:sdtContent>
                        </w:sdt>
                      </w:txbxContent>
                    </v:textbox>
                    <w10:wrap type="square" anchorx="page" anchory="page"/>
                  </v:shape>
                </w:pict>
              </mc:Fallback>
            </mc:AlternateContent>
          </w:r>
        </w:p>
        <w:p w14:paraId="6679971D" w14:textId="77777777" w:rsidR="002A23B3" w:rsidRDefault="002A23B3">
          <w:r>
            <w:br w:type="page"/>
          </w:r>
        </w:p>
      </w:sdtContent>
    </w:sdt>
    <w:p w14:paraId="6679971E" w14:textId="77777777" w:rsidR="007B0F1C" w:rsidRPr="007B0F1C" w:rsidRDefault="007B0F1C" w:rsidP="007B0F1C">
      <w:pPr>
        <w:jc w:val="center"/>
        <w:rPr>
          <w:b/>
          <w:sz w:val="32"/>
          <w:u w:val="single"/>
        </w:rPr>
      </w:pPr>
      <w:r w:rsidRPr="007B0F1C">
        <w:rPr>
          <w:b/>
          <w:sz w:val="32"/>
          <w:u w:val="single"/>
        </w:rPr>
        <w:lastRenderedPageBreak/>
        <w:t>Table of Contents</w:t>
      </w:r>
    </w:p>
    <w:p w14:paraId="6679971F" w14:textId="77777777" w:rsidR="007B0F1C" w:rsidRDefault="007B0F1C"/>
    <w:p w14:paraId="66799720" w14:textId="77777777" w:rsidR="007B0F1C" w:rsidRDefault="007B0F1C"/>
    <w:p w14:paraId="66799721" w14:textId="77777777" w:rsidR="007F2C18" w:rsidRDefault="007B0F1C">
      <w:pPr>
        <w:pStyle w:val="TOC1"/>
        <w:tabs>
          <w:tab w:val="left" w:pos="440"/>
          <w:tab w:val="right" w:leader="dot" w:pos="9016"/>
        </w:tabs>
        <w:rPr>
          <w:rFonts w:eastAsiaTheme="minorEastAsia"/>
          <w:noProof/>
          <w:lang w:eastAsia="en-ZA"/>
        </w:rPr>
      </w:pPr>
      <w:r>
        <w:fldChar w:fldCharType="begin"/>
      </w:r>
      <w:r>
        <w:instrText xml:space="preserve"> TOC  \* MERGEFORMAT </w:instrText>
      </w:r>
      <w:r>
        <w:fldChar w:fldCharType="separate"/>
      </w:r>
      <w:r w:rsidR="007F2C18">
        <w:rPr>
          <w:noProof/>
        </w:rPr>
        <w:t>1.</w:t>
      </w:r>
      <w:r w:rsidR="007F2C18">
        <w:rPr>
          <w:rFonts w:eastAsiaTheme="minorEastAsia"/>
          <w:noProof/>
          <w:lang w:eastAsia="en-ZA"/>
        </w:rPr>
        <w:tab/>
      </w:r>
      <w:r w:rsidR="007F2C18">
        <w:rPr>
          <w:noProof/>
        </w:rPr>
        <w:t>Overview</w:t>
      </w:r>
      <w:r w:rsidR="007F2C18">
        <w:rPr>
          <w:noProof/>
        </w:rPr>
        <w:tab/>
      </w:r>
      <w:r w:rsidR="007F2C18">
        <w:rPr>
          <w:noProof/>
        </w:rPr>
        <w:fldChar w:fldCharType="begin"/>
      </w:r>
      <w:r w:rsidR="007F2C18">
        <w:rPr>
          <w:noProof/>
        </w:rPr>
        <w:instrText xml:space="preserve"> PAGEREF _Toc424797371 \h </w:instrText>
      </w:r>
      <w:r w:rsidR="007F2C18">
        <w:rPr>
          <w:noProof/>
        </w:rPr>
      </w:r>
      <w:r w:rsidR="007F2C18">
        <w:rPr>
          <w:noProof/>
        </w:rPr>
        <w:fldChar w:fldCharType="separate"/>
      </w:r>
      <w:r w:rsidR="00BE24A1">
        <w:rPr>
          <w:noProof/>
        </w:rPr>
        <w:t>2</w:t>
      </w:r>
      <w:r w:rsidR="007F2C18">
        <w:rPr>
          <w:noProof/>
        </w:rPr>
        <w:fldChar w:fldCharType="end"/>
      </w:r>
    </w:p>
    <w:p w14:paraId="66799722" w14:textId="77777777" w:rsidR="007F2C18" w:rsidRDefault="007F2C18">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Background</w:t>
      </w:r>
      <w:r>
        <w:rPr>
          <w:noProof/>
        </w:rPr>
        <w:tab/>
      </w:r>
      <w:r>
        <w:rPr>
          <w:noProof/>
        </w:rPr>
        <w:fldChar w:fldCharType="begin"/>
      </w:r>
      <w:r>
        <w:rPr>
          <w:noProof/>
        </w:rPr>
        <w:instrText xml:space="preserve"> PAGEREF _Toc424797372 \h </w:instrText>
      </w:r>
      <w:r>
        <w:rPr>
          <w:noProof/>
        </w:rPr>
      </w:r>
      <w:r>
        <w:rPr>
          <w:noProof/>
        </w:rPr>
        <w:fldChar w:fldCharType="separate"/>
      </w:r>
      <w:r w:rsidR="00BE24A1">
        <w:rPr>
          <w:noProof/>
        </w:rPr>
        <w:t>2</w:t>
      </w:r>
      <w:r>
        <w:rPr>
          <w:noProof/>
        </w:rPr>
        <w:fldChar w:fldCharType="end"/>
      </w:r>
    </w:p>
    <w:p w14:paraId="66799723" w14:textId="77777777" w:rsidR="007F2C18" w:rsidRDefault="007F2C18">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Barcode Based Solution Consideration</w:t>
      </w:r>
      <w:r>
        <w:rPr>
          <w:noProof/>
        </w:rPr>
        <w:tab/>
      </w:r>
      <w:r>
        <w:rPr>
          <w:noProof/>
        </w:rPr>
        <w:fldChar w:fldCharType="begin"/>
      </w:r>
      <w:r>
        <w:rPr>
          <w:noProof/>
        </w:rPr>
        <w:instrText xml:space="preserve"> PAGEREF _Toc424797373 \h </w:instrText>
      </w:r>
      <w:r>
        <w:rPr>
          <w:noProof/>
        </w:rPr>
      </w:r>
      <w:r>
        <w:rPr>
          <w:noProof/>
        </w:rPr>
        <w:fldChar w:fldCharType="separate"/>
      </w:r>
      <w:r w:rsidR="00BE24A1">
        <w:rPr>
          <w:noProof/>
        </w:rPr>
        <w:t>2</w:t>
      </w:r>
      <w:r>
        <w:rPr>
          <w:noProof/>
        </w:rPr>
        <w:fldChar w:fldCharType="end"/>
      </w:r>
    </w:p>
    <w:p w14:paraId="66799724" w14:textId="77777777" w:rsidR="007F2C18" w:rsidRDefault="007F2C18">
      <w:pPr>
        <w:pStyle w:val="TOC2"/>
        <w:tabs>
          <w:tab w:val="left" w:pos="880"/>
          <w:tab w:val="right" w:leader="dot" w:pos="9016"/>
        </w:tabs>
        <w:rPr>
          <w:rFonts w:eastAsiaTheme="minorEastAsia"/>
          <w:noProof/>
          <w:lang w:eastAsia="en-ZA"/>
        </w:rPr>
      </w:pPr>
      <w:r>
        <w:rPr>
          <w:noProof/>
        </w:rPr>
        <w:t>3.1</w:t>
      </w:r>
      <w:r>
        <w:rPr>
          <w:rFonts w:eastAsiaTheme="minorEastAsia"/>
          <w:noProof/>
          <w:lang w:eastAsia="en-ZA"/>
        </w:rPr>
        <w:tab/>
      </w:r>
      <w:r>
        <w:rPr>
          <w:noProof/>
        </w:rPr>
        <w:t>In-house barcode label printing</w:t>
      </w:r>
      <w:r>
        <w:rPr>
          <w:noProof/>
        </w:rPr>
        <w:tab/>
      </w:r>
      <w:r>
        <w:rPr>
          <w:noProof/>
        </w:rPr>
        <w:fldChar w:fldCharType="begin"/>
      </w:r>
      <w:r>
        <w:rPr>
          <w:noProof/>
        </w:rPr>
        <w:instrText xml:space="preserve"> PAGEREF _Toc424797374 \h </w:instrText>
      </w:r>
      <w:r>
        <w:rPr>
          <w:noProof/>
        </w:rPr>
      </w:r>
      <w:r>
        <w:rPr>
          <w:noProof/>
        </w:rPr>
        <w:fldChar w:fldCharType="separate"/>
      </w:r>
      <w:r w:rsidR="00BE24A1">
        <w:rPr>
          <w:noProof/>
        </w:rPr>
        <w:t>2</w:t>
      </w:r>
      <w:r>
        <w:rPr>
          <w:noProof/>
        </w:rPr>
        <w:fldChar w:fldCharType="end"/>
      </w:r>
    </w:p>
    <w:p w14:paraId="66799725" w14:textId="77777777" w:rsidR="007F2C18" w:rsidRDefault="007F2C18">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Barcode based Picking for Item Verification</w:t>
      </w:r>
      <w:r>
        <w:rPr>
          <w:noProof/>
        </w:rPr>
        <w:tab/>
      </w:r>
      <w:r>
        <w:rPr>
          <w:noProof/>
        </w:rPr>
        <w:fldChar w:fldCharType="begin"/>
      </w:r>
      <w:r>
        <w:rPr>
          <w:noProof/>
        </w:rPr>
        <w:instrText xml:space="preserve"> PAGEREF _Toc424797375 \h </w:instrText>
      </w:r>
      <w:r>
        <w:rPr>
          <w:noProof/>
        </w:rPr>
      </w:r>
      <w:r>
        <w:rPr>
          <w:noProof/>
        </w:rPr>
        <w:fldChar w:fldCharType="separate"/>
      </w:r>
      <w:r w:rsidR="00BE24A1">
        <w:rPr>
          <w:noProof/>
        </w:rPr>
        <w:t>3</w:t>
      </w:r>
      <w:r>
        <w:rPr>
          <w:noProof/>
        </w:rPr>
        <w:fldChar w:fldCharType="end"/>
      </w:r>
    </w:p>
    <w:p w14:paraId="66799726" w14:textId="77777777" w:rsidR="007F2C18" w:rsidRDefault="007F2C18">
      <w:pPr>
        <w:pStyle w:val="TOC2"/>
        <w:tabs>
          <w:tab w:val="left" w:pos="880"/>
          <w:tab w:val="right" w:leader="dot" w:pos="9016"/>
        </w:tabs>
        <w:rPr>
          <w:rFonts w:eastAsiaTheme="minorEastAsia"/>
          <w:noProof/>
          <w:lang w:eastAsia="en-ZA"/>
        </w:rPr>
      </w:pPr>
      <w:r>
        <w:rPr>
          <w:noProof/>
        </w:rPr>
        <w:t>4.1</w:t>
      </w:r>
      <w:r>
        <w:rPr>
          <w:rFonts w:eastAsiaTheme="minorEastAsia"/>
          <w:noProof/>
          <w:lang w:eastAsia="en-ZA"/>
        </w:rPr>
        <w:tab/>
      </w:r>
      <w:r>
        <w:rPr>
          <w:noProof/>
        </w:rPr>
        <w:t>Picker scans bin and stock code</w:t>
      </w:r>
      <w:r>
        <w:rPr>
          <w:noProof/>
        </w:rPr>
        <w:tab/>
      </w:r>
      <w:r>
        <w:rPr>
          <w:noProof/>
        </w:rPr>
        <w:fldChar w:fldCharType="begin"/>
      </w:r>
      <w:r>
        <w:rPr>
          <w:noProof/>
        </w:rPr>
        <w:instrText xml:space="preserve"> PAGEREF _Toc424797376 \h </w:instrText>
      </w:r>
      <w:r>
        <w:rPr>
          <w:noProof/>
        </w:rPr>
      </w:r>
      <w:r>
        <w:rPr>
          <w:noProof/>
        </w:rPr>
        <w:fldChar w:fldCharType="separate"/>
      </w:r>
      <w:r w:rsidR="00BE24A1">
        <w:rPr>
          <w:noProof/>
        </w:rPr>
        <w:t>3</w:t>
      </w:r>
      <w:r>
        <w:rPr>
          <w:noProof/>
        </w:rPr>
        <w:fldChar w:fldCharType="end"/>
      </w:r>
    </w:p>
    <w:p w14:paraId="66799727" w14:textId="77777777" w:rsidR="007F2C18" w:rsidRDefault="007F2C18">
      <w:pPr>
        <w:pStyle w:val="TOC3"/>
        <w:tabs>
          <w:tab w:val="left" w:pos="1320"/>
          <w:tab w:val="right" w:leader="dot" w:pos="9016"/>
        </w:tabs>
        <w:rPr>
          <w:noProof/>
        </w:rPr>
      </w:pPr>
      <w:r>
        <w:rPr>
          <w:noProof/>
        </w:rPr>
        <w:t>4.1.1</w:t>
      </w:r>
      <w:r>
        <w:rPr>
          <w:noProof/>
        </w:rPr>
        <w:tab/>
        <w:t>Process</w:t>
      </w:r>
      <w:r>
        <w:rPr>
          <w:noProof/>
        </w:rPr>
        <w:tab/>
      </w:r>
      <w:r>
        <w:rPr>
          <w:noProof/>
        </w:rPr>
        <w:fldChar w:fldCharType="begin"/>
      </w:r>
      <w:r>
        <w:rPr>
          <w:noProof/>
        </w:rPr>
        <w:instrText xml:space="preserve"> PAGEREF _Toc424797377 \h </w:instrText>
      </w:r>
      <w:r>
        <w:rPr>
          <w:noProof/>
        </w:rPr>
      </w:r>
      <w:r>
        <w:rPr>
          <w:noProof/>
        </w:rPr>
        <w:fldChar w:fldCharType="separate"/>
      </w:r>
      <w:r w:rsidR="00BE24A1">
        <w:rPr>
          <w:noProof/>
        </w:rPr>
        <w:t>3</w:t>
      </w:r>
      <w:r>
        <w:rPr>
          <w:noProof/>
        </w:rPr>
        <w:fldChar w:fldCharType="end"/>
      </w:r>
    </w:p>
    <w:p w14:paraId="66799728" w14:textId="77777777" w:rsidR="007F2C18" w:rsidRDefault="007F2C18">
      <w:pPr>
        <w:pStyle w:val="TOC3"/>
        <w:tabs>
          <w:tab w:val="left" w:pos="1320"/>
          <w:tab w:val="right" w:leader="dot" w:pos="9016"/>
        </w:tabs>
        <w:rPr>
          <w:noProof/>
        </w:rPr>
      </w:pPr>
      <w:r>
        <w:rPr>
          <w:noProof/>
        </w:rPr>
        <w:t>4.1.2</w:t>
      </w:r>
      <w:r>
        <w:rPr>
          <w:noProof/>
        </w:rPr>
        <w:tab/>
        <w:t>Benefits</w:t>
      </w:r>
      <w:r>
        <w:rPr>
          <w:noProof/>
        </w:rPr>
        <w:tab/>
      </w:r>
      <w:r>
        <w:rPr>
          <w:noProof/>
        </w:rPr>
        <w:fldChar w:fldCharType="begin"/>
      </w:r>
      <w:r>
        <w:rPr>
          <w:noProof/>
        </w:rPr>
        <w:instrText xml:space="preserve"> PAGEREF _Toc424797378 \h </w:instrText>
      </w:r>
      <w:r>
        <w:rPr>
          <w:noProof/>
        </w:rPr>
      </w:r>
      <w:r>
        <w:rPr>
          <w:noProof/>
        </w:rPr>
        <w:fldChar w:fldCharType="separate"/>
      </w:r>
      <w:r w:rsidR="00BE24A1">
        <w:rPr>
          <w:noProof/>
        </w:rPr>
        <w:t>3</w:t>
      </w:r>
      <w:r>
        <w:rPr>
          <w:noProof/>
        </w:rPr>
        <w:fldChar w:fldCharType="end"/>
      </w:r>
    </w:p>
    <w:p w14:paraId="66799729" w14:textId="77777777" w:rsidR="007F2C18" w:rsidRDefault="007F2C18">
      <w:pPr>
        <w:pStyle w:val="TOC3"/>
        <w:tabs>
          <w:tab w:val="left" w:pos="1320"/>
          <w:tab w:val="right" w:leader="dot" w:pos="9016"/>
        </w:tabs>
        <w:rPr>
          <w:noProof/>
        </w:rPr>
      </w:pPr>
      <w:r>
        <w:rPr>
          <w:noProof/>
        </w:rPr>
        <w:t>4.1.3</w:t>
      </w:r>
      <w:r>
        <w:rPr>
          <w:noProof/>
        </w:rPr>
        <w:tab/>
        <w:t>Operational impact</w:t>
      </w:r>
      <w:r>
        <w:rPr>
          <w:noProof/>
        </w:rPr>
        <w:tab/>
      </w:r>
      <w:r>
        <w:rPr>
          <w:noProof/>
        </w:rPr>
        <w:fldChar w:fldCharType="begin"/>
      </w:r>
      <w:r>
        <w:rPr>
          <w:noProof/>
        </w:rPr>
        <w:instrText xml:space="preserve"> PAGEREF _Toc424797379 \h </w:instrText>
      </w:r>
      <w:r>
        <w:rPr>
          <w:noProof/>
        </w:rPr>
      </w:r>
      <w:r>
        <w:rPr>
          <w:noProof/>
        </w:rPr>
        <w:fldChar w:fldCharType="separate"/>
      </w:r>
      <w:r w:rsidR="00BE24A1">
        <w:rPr>
          <w:noProof/>
        </w:rPr>
        <w:t>3</w:t>
      </w:r>
      <w:r>
        <w:rPr>
          <w:noProof/>
        </w:rPr>
        <w:fldChar w:fldCharType="end"/>
      </w:r>
    </w:p>
    <w:p w14:paraId="6679972A" w14:textId="77777777" w:rsidR="007F2C18" w:rsidRDefault="007F2C18">
      <w:pPr>
        <w:pStyle w:val="TOC3"/>
        <w:tabs>
          <w:tab w:val="left" w:pos="1320"/>
          <w:tab w:val="right" w:leader="dot" w:pos="9016"/>
        </w:tabs>
        <w:rPr>
          <w:noProof/>
        </w:rPr>
      </w:pPr>
      <w:r>
        <w:rPr>
          <w:noProof/>
        </w:rPr>
        <w:t>4.1.4</w:t>
      </w:r>
      <w:r>
        <w:rPr>
          <w:noProof/>
        </w:rPr>
        <w:tab/>
        <w:t>Safety considerations</w:t>
      </w:r>
      <w:r>
        <w:rPr>
          <w:noProof/>
        </w:rPr>
        <w:tab/>
      </w:r>
      <w:r>
        <w:rPr>
          <w:noProof/>
        </w:rPr>
        <w:fldChar w:fldCharType="begin"/>
      </w:r>
      <w:r>
        <w:rPr>
          <w:noProof/>
        </w:rPr>
        <w:instrText xml:space="preserve"> PAGEREF _Toc424797380 \h </w:instrText>
      </w:r>
      <w:r>
        <w:rPr>
          <w:noProof/>
        </w:rPr>
      </w:r>
      <w:r>
        <w:rPr>
          <w:noProof/>
        </w:rPr>
        <w:fldChar w:fldCharType="separate"/>
      </w:r>
      <w:ins w:id="0" w:author="Graham Smith" w:date="2015-07-16T08:16:00Z">
        <w:r w:rsidR="00BE24A1">
          <w:rPr>
            <w:noProof/>
          </w:rPr>
          <w:t>4</w:t>
        </w:r>
      </w:ins>
      <w:del w:id="1" w:author="Graham Smith" w:date="2015-07-16T08:16:00Z">
        <w:r w:rsidDel="00BE24A1">
          <w:rPr>
            <w:noProof/>
          </w:rPr>
          <w:delText>3</w:delText>
        </w:r>
      </w:del>
      <w:r>
        <w:rPr>
          <w:noProof/>
        </w:rPr>
        <w:fldChar w:fldCharType="end"/>
      </w:r>
    </w:p>
    <w:p w14:paraId="6679972B" w14:textId="77777777" w:rsidR="007F2C18" w:rsidRDefault="007F2C18">
      <w:pPr>
        <w:pStyle w:val="TOC2"/>
        <w:tabs>
          <w:tab w:val="left" w:pos="880"/>
          <w:tab w:val="right" w:leader="dot" w:pos="9016"/>
        </w:tabs>
        <w:rPr>
          <w:rFonts w:eastAsiaTheme="minorEastAsia"/>
          <w:noProof/>
          <w:lang w:eastAsia="en-ZA"/>
        </w:rPr>
      </w:pPr>
      <w:r>
        <w:rPr>
          <w:noProof/>
        </w:rPr>
        <w:t>4.2</w:t>
      </w:r>
      <w:r>
        <w:rPr>
          <w:rFonts w:eastAsiaTheme="minorEastAsia"/>
          <w:noProof/>
          <w:lang w:eastAsia="en-ZA"/>
        </w:rPr>
        <w:tab/>
      </w:r>
      <w:r>
        <w:rPr>
          <w:noProof/>
        </w:rPr>
        <w:t>Supporting technology</w:t>
      </w:r>
      <w:r>
        <w:rPr>
          <w:noProof/>
        </w:rPr>
        <w:tab/>
      </w:r>
      <w:r>
        <w:rPr>
          <w:noProof/>
        </w:rPr>
        <w:fldChar w:fldCharType="begin"/>
      </w:r>
      <w:r>
        <w:rPr>
          <w:noProof/>
        </w:rPr>
        <w:instrText xml:space="preserve"> PAGEREF _Toc424797381 \h </w:instrText>
      </w:r>
      <w:r>
        <w:rPr>
          <w:noProof/>
        </w:rPr>
      </w:r>
      <w:r>
        <w:rPr>
          <w:noProof/>
        </w:rPr>
        <w:fldChar w:fldCharType="separate"/>
      </w:r>
      <w:r w:rsidR="00BE24A1">
        <w:rPr>
          <w:noProof/>
        </w:rPr>
        <w:t>4</w:t>
      </w:r>
      <w:r>
        <w:rPr>
          <w:noProof/>
        </w:rPr>
        <w:fldChar w:fldCharType="end"/>
      </w:r>
    </w:p>
    <w:p w14:paraId="6679972C" w14:textId="77777777" w:rsidR="007F2C18" w:rsidRDefault="007F2C18">
      <w:pPr>
        <w:pStyle w:val="TOC3"/>
        <w:tabs>
          <w:tab w:val="left" w:pos="1320"/>
          <w:tab w:val="right" w:leader="dot" w:pos="9016"/>
        </w:tabs>
        <w:rPr>
          <w:noProof/>
        </w:rPr>
      </w:pPr>
      <w:r>
        <w:rPr>
          <w:noProof/>
        </w:rPr>
        <w:t>4.2.1</w:t>
      </w:r>
      <w:r>
        <w:rPr>
          <w:noProof/>
        </w:rPr>
        <w:tab/>
        <w:t>Mobile device</w:t>
      </w:r>
      <w:r>
        <w:rPr>
          <w:noProof/>
        </w:rPr>
        <w:tab/>
      </w:r>
      <w:r>
        <w:rPr>
          <w:noProof/>
        </w:rPr>
        <w:fldChar w:fldCharType="begin"/>
      </w:r>
      <w:r>
        <w:rPr>
          <w:noProof/>
        </w:rPr>
        <w:instrText xml:space="preserve"> PAGEREF _Toc424797382 \h </w:instrText>
      </w:r>
      <w:r>
        <w:rPr>
          <w:noProof/>
        </w:rPr>
      </w:r>
      <w:r>
        <w:rPr>
          <w:noProof/>
        </w:rPr>
        <w:fldChar w:fldCharType="separate"/>
      </w:r>
      <w:r w:rsidR="00BE24A1">
        <w:rPr>
          <w:noProof/>
        </w:rPr>
        <w:t>4</w:t>
      </w:r>
      <w:r>
        <w:rPr>
          <w:noProof/>
        </w:rPr>
        <w:fldChar w:fldCharType="end"/>
      </w:r>
    </w:p>
    <w:p w14:paraId="6679972D" w14:textId="77777777" w:rsidR="007F2C18" w:rsidRDefault="007F2C18">
      <w:pPr>
        <w:pStyle w:val="TOC3"/>
        <w:tabs>
          <w:tab w:val="left" w:pos="1320"/>
          <w:tab w:val="right" w:leader="dot" w:pos="9016"/>
        </w:tabs>
        <w:rPr>
          <w:noProof/>
        </w:rPr>
      </w:pPr>
      <w:r>
        <w:rPr>
          <w:noProof/>
        </w:rPr>
        <w:t>4.2.2</w:t>
      </w:r>
      <w:r>
        <w:rPr>
          <w:noProof/>
        </w:rPr>
        <w:tab/>
        <w:t>Picker Barcode scanning devices</w:t>
      </w:r>
      <w:r>
        <w:rPr>
          <w:noProof/>
        </w:rPr>
        <w:tab/>
      </w:r>
      <w:r>
        <w:rPr>
          <w:noProof/>
        </w:rPr>
        <w:fldChar w:fldCharType="begin"/>
      </w:r>
      <w:r>
        <w:rPr>
          <w:noProof/>
        </w:rPr>
        <w:instrText xml:space="preserve"> PAGEREF _Toc424797383 \h </w:instrText>
      </w:r>
      <w:r>
        <w:rPr>
          <w:noProof/>
        </w:rPr>
      </w:r>
      <w:r>
        <w:rPr>
          <w:noProof/>
        </w:rPr>
        <w:fldChar w:fldCharType="separate"/>
      </w:r>
      <w:r w:rsidR="00BE24A1">
        <w:rPr>
          <w:noProof/>
        </w:rPr>
        <w:t>4</w:t>
      </w:r>
      <w:r>
        <w:rPr>
          <w:noProof/>
        </w:rPr>
        <w:fldChar w:fldCharType="end"/>
      </w:r>
    </w:p>
    <w:p w14:paraId="6679972E" w14:textId="77777777" w:rsidR="007F2C18" w:rsidRDefault="007F2C18">
      <w:pPr>
        <w:pStyle w:val="TOC3"/>
        <w:tabs>
          <w:tab w:val="left" w:pos="1320"/>
          <w:tab w:val="right" w:leader="dot" w:pos="9016"/>
        </w:tabs>
        <w:rPr>
          <w:noProof/>
        </w:rPr>
      </w:pPr>
      <w:r>
        <w:rPr>
          <w:noProof/>
        </w:rPr>
        <w:t>4.2.3</w:t>
      </w:r>
      <w:r>
        <w:rPr>
          <w:noProof/>
        </w:rPr>
        <w:tab/>
        <w:t>Pick by order / wave picking</w:t>
      </w:r>
      <w:r>
        <w:rPr>
          <w:noProof/>
        </w:rPr>
        <w:tab/>
      </w:r>
      <w:r>
        <w:rPr>
          <w:noProof/>
        </w:rPr>
        <w:fldChar w:fldCharType="begin"/>
      </w:r>
      <w:r>
        <w:rPr>
          <w:noProof/>
        </w:rPr>
        <w:instrText xml:space="preserve"> PAGEREF _Toc424797384 \h </w:instrText>
      </w:r>
      <w:r>
        <w:rPr>
          <w:noProof/>
        </w:rPr>
      </w:r>
      <w:r>
        <w:rPr>
          <w:noProof/>
        </w:rPr>
        <w:fldChar w:fldCharType="separate"/>
      </w:r>
      <w:r w:rsidR="00BE24A1">
        <w:rPr>
          <w:noProof/>
        </w:rPr>
        <w:t>4</w:t>
      </w:r>
      <w:r>
        <w:rPr>
          <w:noProof/>
        </w:rPr>
        <w:fldChar w:fldCharType="end"/>
      </w:r>
    </w:p>
    <w:p w14:paraId="6679972F" w14:textId="77777777" w:rsidR="007F2C18" w:rsidRDefault="007F2C18">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Retain current picking method – verify by barcode</w:t>
      </w:r>
      <w:r>
        <w:rPr>
          <w:noProof/>
        </w:rPr>
        <w:tab/>
      </w:r>
      <w:r>
        <w:rPr>
          <w:noProof/>
        </w:rPr>
        <w:fldChar w:fldCharType="begin"/>
      </w:r>
      <w:r>
        <w:rPr>
          <w:noProof/>
        </w:rPr>
        <w:instrText xml:space="preserve"> PAGEREF _Toc424797385 \h </w:instrText>
      </w:r>
      <w:r>
        <w:rPr>
          <w:noProof/>
        </w:rPr>
      </w:r>
      <w:r>
        <w:rPr>
          <w:noProof/>
        </w:rPr>
        <w:fldChar w:fldCharType="separate"/>
      </w:r>
      <w:r w:rsidR="00BE24A1">
        <w:rPr>
          <w:noProof/>
        </w:rPr>
        <w:t>4</w:t>
      </w:r>
      <w:r>
        <w:rPr>
          <w:noProof/>
        </w:rPr>
        <w:fldChar w:fldCharType="end"/>
      </w:r>
    </w:p>
    <w:p w14:paraId="66799730" w14:textId="77777777" w:rsidR="007F2C18" w:rsidRDefault="007F2C18">
      <w:pPr>
        <w:pStyle w:val="TOC2"/>
        <w:tabs>
          <w:tab w:val="left" w:pos="880"/>
          <w:tab w:val="right" w:leader="dot" w:pos="9016"/>
        </w:tabs>
        <w:rPr>
          <w:rFonts w:eastAsiaTheme="minorEastAsia"/>
          <w:noProof/>
          <w:lang w:eastAsia="en-ZA"/>
        </w:rPr>
      </w:pPr>
      <w:r>
        <w:rPr>
          <w:noProof/>
        </w:rPr>
        <w:t>5.1</w:t>
      </w:r>
      <w:r>
        <w:rPr>
          <w:rFonts w:eastAsiaTheme="minorEastAsia"/>
          <w:noProof/>
          <w:lang w:eastAsia="en-ZA"/>
        </w:rPr>
        <w:tab/>
      </w:r>
      <w:r>
        <w:rPr>
          <w:noProof/>
        </w:rPr>
        <w:t>Operational requirements</w:t>
      </w:r>
      <w:r>
        <w:rPr>
          <w:noProof/>
        </w:rPr>
        <w:tab/>
      </w:r>
      <w:r>
        <w:rPr>
          <w:noProof/>
        </w:rPr>
        <w:fldChar w:fldCharType="begin"/>
      </w:r>
      <w:r>
        <w:rPr>
          <w:noProof/>
        </w:rPr>
        <w:instrText xml:space="preserve"> PAGEREF _Toc424797386 \h </w:instrText>
      </w:r>
      <w:r>
        <w:rPr>
          <w:noProof/>
        </w:rPr>
      </w:r>
      <w:r>
        <w:rPr>
          <w:noProof/>
        </w:rPr>
        <w:fldChar w:fldCharType="separate"/>
      </w:r>
      <w:r w:rsidR="00BE24A1">
        <w:rPr>
          <w:noProof/>
        </w:rPr>
        <w:t>4</w:t>
      </w:r>
      <w:r>
        <w:rPr>
          <w:noProof/>
        </w:rPr>
        <w:fldChar w:fldCharType="end"/>
      </w:r>
    </w:p>
    <w:p w14:paraId="66799731" w14:textId="77777777" w:rsidR="007F2C18" w:rsidRDefault="007F2C18">
      <w:pPr>
        <w:pStyle w:val="TOC2"/>
        <w:tabs>
          <w:tab w:val="left" w:pos="880"/>
          <w:tab w:val="right" w:leader="dot" w:pos="9016"/>
        </w:tabs>
        <w:rPr>
          <w:rFonts w:eastAsiaTheme="minorEastAsia"/>
          <w:noProof/>
          <w:lang w:eastAsia="en-ZA"/>
        </w:rPr>
      </w:pPr>
      <w:r>
        <w:rPr>
          <w:noProof/>
        </w:rPr>
        <w:t>5.2</w:t>
      </w:r>
      <w:r>
        <w:rPr>
          <w:rFonts w:eastAsiaTheme="minorEastAsia"/>
          <w:noProof/>
          <w:lang w:eastAsia="en-ZA"/>
        </w:rPr>
        <w:tab/>
      </w:r>
      <w:r>
        <w:rPr>
          <w:noProof/>
        </w:rPr>
        <w:t>Technology support</w:t>
      </w:r>
      <w:r>
        <w:rPr>
          <w:noProof/>
        </w:rPr>
        <w:tab/>
      </w:r>
      <w:r>
        <w:rPr>
          <w:noProof/>
        </w:rPr>
        <w:fldChar w:fldCharType="begin"/>
      </w:r>
      <w:r>
        <w:rPr>
          <w:noProof/>
        </w:rPr>
        <w:instrText xml:space="preserve"> PAGEREF _Toc424797387 \h </w:instrText>
      </w:r>
      <w:r>
        <w:rPr>
          <w:noProof/>
        </w:rPr>
      </w:r>
      <w:r>
        <w:rPr>
          <w:noProof/>
        </w:rPr>
        <w:fldChar w:fldCharType="separate"/>
      </w:r>
      <w:r w:rsidR="00BE24A1">
        <w:rPr>
          <w:noProof/>
        </w:rPr>
        <w:t>5</w:t>
      </w:r>
      <w:r>
        <w:rPr>
          <w:noProof/>
        </w:rPr>
        <w:fldChar w:fldCharType="end"/>
      </w:r>
    </w:p>
    <w:p w14:paraId="66799732" w14:textId="77777777" w:rsidR="007F2C18" w:rsidRDefault="007F2C18">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Non-conformance - Financial Impact</w:t>
      </w:r>
      <w:r>
        <w:rPr>
          <w:noProof/>
        </w:rPr>
        <w:tab/>
      </w:r>
      <w:r>
        <w:rPr>
          <w:noProof/>
        </w:rPr>
        <w:fldChar w:fldCharType="begin"/>
      </w:r>
      <w:r>
        <w:rPr>
          <w:noProof/>
        </w:rPr>
        <w:instrText xml:space="preserve"> PAGEREF _Toc424797388 \h </w:instrText>
      </w:r>
      <w:r>
        <w:rPr>
          <w:noProof/>
        </w:rPr>
      </w:r>
      <w:r>
        <w:rPr>
          <w:noProof/>
        </w:rPr>
        <w:fldChar w:fldCharType="separate"/>
      </w:r>
      <w:r w:rsidR="00BE24A1">
        <w:rPr>
          <w:noProof/>
        </w:rPr>
        <w:t>6</w:t>
      </w:r>
      <w:r>
        <w:rPr>
          <w:noProof/>
        </w:rPr>
        <w:fldChar w:fldCharType="end"/>
      </w:r>
    </w:p>
    <w:p w14:paraId="66799733" w14:textId="77777777" w:rsidR="007F2C18" w:rsidRDefault="007F2C18">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Conformance – Customer Experience Impact</w:t>
      </w:r>
      <w:r>
        <w:rPr>
          <w:noProof/>
        </w:rPr>
        <w:tab/>
      </w:r>
      <w:r>
        <w:rPr>
          <w:noProof/>
        </w:rPr>
        <w:fldChar w:fldCharType="begin"/>
      </w:r>
      <w:r>
        <w:rPr>
          <w:noProof/>
        </w:rPr>
        <w:instrText xml:space="preserve"> PAGEREF _Toc424797389 \h </w:instrText>
      </w:r>
      <w:r>
        <w:rPr>
          <w:noProof/>
        </w:rPr>
      </w:r>
      <w:r>
        <w:rPr>
          <w:noProof/>
        </w:rPr>
        <w:fldChar w:fldCharType="separate"/>
      </w:r>
      <w:r w:rsidR="00BE24A1">
        <w:rPr>
          <w:noProof/>
        </w:rPr>
        <w:t>7</w:t>
      </w:r>
      <w:r>
        <w:rPr>
          <w:noProof/>
        </w:rPr>
        <w:fldChar w:fldCharType="end"/>
      </w:r>
    </w:p>
    <w:p w14:paraId="66799734" w14:textId="77777777" w:rsidR="007F2C18" w:rsidRDefault="007F2C18">
      <w:pPr>
        <w:pStyle w:val="TOC1"/>
        <w:tabs>
          <w:tab w:val="left" w:pos="440"/>
          <w:tab w:val="right" w:leader="dot" w:pos="9016"/>
        </w:tabs>
        <w:rPr>
          <w:rFonts w:eastAsiaTheme="minorEastAsia"/>
          <w:noProof/>
          <w:lang w:eastAsia="en-ZA"/>
        </w:rPr>
      </w:pPr>
      <w:r>
        <w:rPr>
          <w:noProof/>
        </w:rPr>
        <w:t>8</w:t>
      </w:r>
      <w:r>
        <w:rPr>
          <w:rFonts w:eastAsiaTheme="minorEastAsia"/>
          <w:noProof/>
          <w:lang w:eastAsia="en-ZA"/>
        </w:rPr>
        <w:tab/>
      </w:r>
      <w:r>
        <w:rPr>
          <w:noProof/>
        </w:rPr>
        <w:t>Total Business Benefit Gain Potential</w:t>
      </w:r>
      <w:r>
        <w:rPr>
          <w:noProof/>
        </w:rPr>
        <w:tab/>
      </w:r>
      <w:r>
        <w:rPr>
          <w:noProof/>
        </w:rPr>
        <w:fldChar w:fldCharType="begin"/>
      </w:r>
      <w:r>
        <w:rPr>
          <w:noProof/>
        </w:rPr>
        <w:instrText xml:space="preserve"> PAGEREF _Toc424797390 \h </w:instrText>
      </w:r>
      <w:r>
        <w:rPr>
          <w:noProof/>
        </w:rPr>
      </w:r>
      <w:r>
        <w:rPr>
          <w:noProof/>
        </w:rPr>
        <w:fldChar w:fldCharType="separate"/>
      </w:r>
      <w:r w:rsidR="00BE24A1">
        <w:rPr>
          <w:noProof/>
        </w:rPr>
        <w:t>7</w:t>
      </w:r>
      <w:r>
        <w:rPr>
          <w:noProof/>
        </w:rPr>
        <w:fldChar w:fldCharType="end"/>
      </w:r>
    </w:p>
    <w:p w14:paraId="66799735" w14:textId="77777777" w:rsidR="007F2C18" w:rsidRDefault="007F2C18">
      <w:pPr>
        <w:pStyle w:val="TOC1"/>
        <w:tabs>
          <w:tab w:val="left" w:pos="440"/>
          <w:tab w:val="right" w:leader="dot" w:pos="9016"/>
        </w:tabs>
        <w:rPr>
          <w:rFonts w:eastAsiaTheme="minorEastAsia"/>
          <w:noProof/>
          <w:lang w:eastAsia="en-ZA"/>
        </w:rPr>
      </w:pPr>
      <w:r>
        <w:rPr>
          <w:noProof/>
        </w:rPr>
        <w:t>9</w:t>
      </w:r>
      <w:r>
        <w:rPr>
          <w:rFonts w:eastAsiaTheme="minorEastAsia"/>
          <w:noProof/>
          <w:lang w:eastAsia="en-ZA"/>
        </w:rPr>
        <w:tab/>
      </w:r>
      <w:r>
        <w:rPr>
          <w:noProof/>
        </w:rPr>
        <w:t>Management Information</w:t>
      </w:r>
      <w:r>
        <w:rPr>
          <w:noProof/>
        </w:rPr>
        <w:tab/>
      </w:r>
      <w:r>
        <w:rPr>
          <w:noProof/>
        </w:rPr>
        <w:fldChar w:fldCharType="begin"/>
      </w:r>
      <w:r>
        <w:rPr>
          <w:noProof/>
        </w:rPr>
        <w:instrText xml:space="preserve"> PAGEREF _Toc424797391 \h </w:instrText>
      </w:r>
      <w:r>
        <w:rPr>
          <w:noProof/>
        </w:rPr>
      </w:r>
      <w:r>
        <w:rPr>
          <w:noProof/>
        </w:rPr>
        <w:fldChar w:fldCharType="separate"/>
      </w:r>
      <w:ins w:id="2" w:author="Graham Smith" w:date="2015-07-16T08:16:00Z">
        <w:r w:rsidR="00BE24A1">
          <w:rPr>
            <w:noProof/>
          </w:rPr>
          <w:t>8</w:t>
        </w:r>
      </w:ins>
      <w:del w:id="3" w:author="Graham Smith" w:date="2015-07-16T08:16:00Z">
        <w:r w:rsidDel="00BE24A1">
          <w:rPr>
            <w:noProof/>
          </w:rPr>
          <w:delText>7</w:delText>
        </w:r>
      </w:del>
      <w:r>
        <w:rPr>
          <w:noProof/>
        </w:rPr>
        <w:fldChar w:fldCharType="end"/>
      </w:r>
    </w:p>
    <w:p w14:paraId="66799736" w14:textId="77777777" w:rsidR="007F2C18" w:rsidRDefault="007F2C18">
      <w:pPr>
        <w:pStyle w:val="TOC1"/>
        <w:tabs>
          <w:tab w:val="left" w:pos="660"/>
          <w:tab w:val="right" w:leader="dot" w:pos="9016"/>
        </w:tabs>
        <w:rPr>
          <w:rFonts w:eastAsiaTheme="minorEastAsia"/>
          <w:noProof/>
          <w:lang w:eastAsia="en-ZA"/>
        </w:rPr>
      </w:pPr>
      <w:r>
        <w:rPr>
          <w:noProof/>
        </w:rPr>
        <w:t>10</w:t>
      </w:r>
      <w:r>
        <w:rPr>
          <w:rFonts w:eastAsiaTheme="minorEastAsia"/>
          <w:noProof/>
          <w:lang w:eastAsia="en-ZA"/>
        </w:rPr>
        <w:tab/>
      </w:r>
      <w:r>
        <w:rPr>
          <w:noProof/>
        </w:rPr>
        <w:t>Technology and related benefits</w:t>
      </w:r>
      <w:r>
        <w:rPr>
          <w:noProof/>
        </w:rPr>
        <w:tab/>
      </w:r>
      <w:r>
        <w:rPr>
          <w:noProof/>
        </w:rPr>
        <w:fldChar w:fldCharType="begin"/>
      </w:r>
      <w:r>
        <w:rPr>
          <w:noProof/>
        </w:rPr>
        <w:instrText xml:space="preserve"> PAGEREF _Toc424797392 \h </w:instrText>
      </w:r>
      <w:r>
        <w:rPr>
          <w:noProof/>
        </w:rPr>
      </w:r>
      <w:r>
        <w:rPr>
          <w:noProof/>
        </w:rPr>
        <w:fldChar w:fldCharType="separate"/>
      </w:r>
      <w:r w:rsidR="00BE24A1">
        <w:rPr>
          <w:noProof/>
        </w:rPr>
        <w:t>8</w:t>
      </w:r>
      <w:r>
        <w:rPr>
          <w:noProof/>
        </w:rPr>
        <w:fldChar w:fldCharType="end"/>
      </w:r>
    </w:p>
    <w:p w14:paraId="66799737" w14:textId="77777777" w:rsidR="007F2C18" w:rsidRDefault="007F2C18">
      <w:pPr>
        <w:pStyle w:val="TOC1"/>
        <w:tabs>
          <w:tab w:val="left" w:pos="660"/>
          <w:tab w:val="right" w:leader="dot" w:pos="9016"/>
        </w:tabs>
        <w:rPr>
          <w:rFonts w:eastAsiaTheme="minorEastAsia"/>
          <w:noProof/>
          <w:lang w:eastAsia="en-ZA"/>
        </w:rPr>
      </w:pPr>
      <w:r>
        <w:rPr>
          <w:noProof/>
        </w:rPr>
        <w:t>11</w:t>
      </w:r>
      <w:r>
        <w:rPr>
          <w:rFonts w:eastAsiaTheme="minorEastAsia"/>
          <w:noProof/>
          <w:lang w:eastAsia="en-ZA"/>
        </w:rPr>
        <w:tab/>
      </w:r>
      <w:r>
        <w:rPr>
          <w:noProof/>
        </w:rPr>
        <w:t>Investment schedule</w:t>
      </w:r>
      <w:r>
        <w:rPr>
          <w:noProof/>
        </w:rPr>
        <w:tab/>
      </w:r>
      <w:r>
        <w:rPr>
          <w:noProof/>
        </w:rPr>
        <w:fldChar w:fldCharType="begin"/>
      </w:r>
      <w:r>
        <w:rPr>
          <w:noProof/>
        </w:rPr>
        <w:instrText xml:space="preserve"> PAGEREF _Toc424797393 \h </w:instrText>
      </w:r>
      <w:r>
        <w:rPr>
          <w:noProof/>
        </w:rPr>
      </w:r>
      <w:r>
        <w:rPr>
          <w:noProof/>
        </w:rPr>
        <w:fldChar w:fldCharType="separate"/>
      </w:r>
      <w:r w:rsidR="00BE24A1">
        <w:rPr>
          <w:noProof/>
        </w:rPr>
        <w:t>9</w:t>
      </w:r>
      <w:r>
        <w:rPr>
          <w:noProof/>
        </w:rPr>
        <w:fldChar w:fldCharType="end"/>
      </w:r>
    </w:p>
    <w:p w14:paraId="66799738" w14:textId="77777777" w:rsidR="008A6716" w:rsidRDefault="007B0F1C">
      <w:r>
        <w:fldChar w:fldCharType="end"/>
      </w:r>
    </w:p>
    <w:p w14:paraId="66799739" w14:textId="77777777" w:rsidR="007B0F1C" w:rsidRDefault="007B0F1C"/>
    <w:p w14:paraId="6679973A" w14:textId="77777777" w:rsidR="007B0F1C" w:rsidRDefault="007B0F1C">
      <w:r>
        <w:br w:type="page"/>
      </w:r>
    </w:p>
    <w:p w14:paraId="6679973B" w14:textId="77777777" w:rsidR="007B0F1C" w:rsidRDefault="007B0F1C" w:rsidP="007B0F1C">
      <w:pPr>
        <w:pStyle w:val="Heading1"/>
        <w:numPr>
          <w:ilvl w:val="0"/>
          <w:numId w:val="1"/>
        </w:numPr>
      </w:pPr>
      <w:bookmarkStart w:id="4" w:name="_Toc424797371"/>
      <w:r>
        <w:lastRenderedPageBreak/>
        <w:t>Overview</w:t>
      </w:r>
      <w:bookmarkEnd w:id="4"/>
    </w:p>
    <w:p w14:paraId="6679973C" w14:textId="77777777" w:rsidR="007B0F1C" w:rsidRDefault="007B0F1C" w:rsidP="007B0F1C"/>
    <w:p w14:paraId="6679973D" w14:textId="50FA88BE" w:rsidR="007936C8" w:rsidRDefault="00BD1663" w:rsidP="00BD1663">
      <w:pPr>
        <w:jc w:val="both"/>
      </w:pPr>
      <w:r>
        <w:t xml:space="preserve">The intent of this document is to provide a </w:t>
      </w:r>
      <w:del w:id="5" w:author="Graham Smith [2]" w:date="2018-06-27T09:34:00Z">
        <w:r w:rsidDel="00370BFE">
          <w:delText>high level</w:delText>
        </w:r>
      </w:del>
      <w:ins w:id="6" w:author="Graham Smith [2]" w:date="2018-06-27T09:34:00Z">
        <w:r w:rsidR="00370BFE">
          <w:t>high-level</w:t>
        </w:r>
      </w:ins>
      <w:r>
        <w:t xml:space="preserve"> overview of a tailored </w:t>
      </w:r>
      <w:r w:rsidR="00190DF6">
        <w:t>verification of picked goods using a</w:t>
      </w:r>
      <w:r w:rsidR="00190DF6" w:rsidRPr="00190DF6">
        <w:rPr>
          <w:b/>
          <w:i/>
        </w:rPr>
        <w:t xml:space="preserve"> barcode based sub-system</w:t>
      </w:r>
      <w:r w:rsidR="00190DF6">
        <w:t xml:space="preserve"> integrated with the ePart database.</w:t>
      </w:r>
      <w:r w:rsidR="00612285">
        <w:t xml:space="preserve"> A further intent of this document is to provide a supportive</w:t>
      </w:r>
      <w:r w:rsidR="007936C8">
        <w:t xml:space="preserve"> recording </w:t>
      </w:r>
      <w:r w:rsidR="00612285">
        <w:t>framework for the necessary iterative review of requirements that will result in a well refined scope</w:t>
      </w:r>
      <w:r w:rsidR="007936C8">
        <w:t xml:space="preserve"> of work from which detailed resource requirements, timelines and costing estimate can be defined.</w:t>
      </w:r>
    </w:p>
    <w:p w14:paraId="6679973E" w14:textId="3CCDA450" w:rsidR="004C4ECB" w:rsidRDefault="00BD1663" w:rsidP="005276A9">
      <w:pPr>
        <w:jc w:val="both"/>
      </w:pPr>
      <w:r>
        <w:t>The s</w:t>
      </w:r>
      <w:r w:rsidR="00E44486">
        <w:t xml:space="preserve">olution consideration intent should be </w:t>
      </w:r>
      <w:r>
        <w:t xml:space="preserve">to follow </w:t>
      </w:r>
      <w:r>
        <w:rPr>
          <w:b/>
          <w:i/>
        </w:rPr>
        <w:t xml:space="preserve">best practice </w:t>
      </w:r>
      <w:r>
        <w:t xml:space="preserve">methodologies and </w:t>
      </w:r>
      <w:r w:rsidR="00612285">
        <w:t xml:space="preserve">proposes that a </w:t>
      </w:r>
      <w:r>
        <w:t xml:space="preserve">fully </w:t>
      </w:r>
      <w:del w:id="7" w:author="Graham Smith [2]" w:date="2018-06-27T09:44:00Z">
        <w:r w:rsidDel="00550EC5">
          <w:delText>web based</w:delText>
        </w:r>
      </w:del>
      <w:ins w:id="8" w:author="Graham Smith [2]" w:date="2018-06-27T09:44:00Z">
        <w:r w:rsidR="00550EC5">
          <w:t>web-based</w:t>
        </w:r>
      </w:ins>
      <w:r>
        <w:t xml:space="preserve"> </w:t>
      </w:r>
      <w:r w:rsidR="00612285">
        <w:t xml:space="preserve">deployment methodology be followed with </w:t>
      </w:r>
      <w:r>
        <w:rPr>
          <w:b/>
          <w:i/>
        </w:rPr>
        <w:t>mobility platform deployment</w:t>
      </w:r>
      <w:r w:rsidR="00612285">
        <w:t xml:space="preserve"> readiness.</w:t>
      </w:r>
    </w:p>
    <w:p w14:paraId="6679973F" w14:textId="77777777" w:rsidR="007936C8" w:rsidRDefault="007B0F1C" w:rsidP="005276A9">
      <w:pPr>
        <w:jc w:val="both"/>
      </w:pPr>
      <w:r>
        <w:t xml:space="preserve">This document is </w:t>
      </w:r>
      <w:r w:rsidR="007936C8">
        <w:t>produced with a current understanding of requirement and will indicate some options that will need to be considered and appropriately documented as “considered and found to have merit” or “considered and to have less merit” with the positive / negative elements defined for completeness and future reference</w:t>
      </w:r>
      <w:r w:rsidR="0062632B">
        <w:t>.</w:t>
      </w:r>
    </w:p>
    <w:p w14:paraId="66799740" w14:textId="77777777" w:rsidR="0062632B" w:rsidRPr="0062632B" w:rsidRDefault="0062632B" w:rsidP="005276A9">
      <w:pPr>
        <w:jc w:val="both"/>
        <w:rPr>
          <w:b/>
          <w:i/>
        </w:rPr>
      </w:pPr>
      <w:r>
        <w:t>Most of the document content will be presented in a short / cryptic format and per review expanded on as the solution opportunities and scope “exposed” for further exploration.</w:t>
      </w:r>
    </w:p>
    <w:p w14:paraId="66799741" w14:textId="77777777" w:rsidR="007B0F1C" w:rsidRDefault="007936C8" w:rsidP="007B0F1C">
      <w:pPr>
        <w:pStyle w:val="Heading1"/>
        <w:numPr>
          <w:ilvl w:val="0"/>
          <w:numId w:val="1"/>
        </w:numPr>
      </w:pPr>
      <w:bookmarkStart w:id="9" w:name="_Toc424797372"/>
      <w:r>
        <w:t>Background</w:t>
      </w:r>
      <w:bookmarkEnd w:id="9"/>
    </w:p>
    <w:p w14:paraId="66799742" w14:textId="77777777" w:rsidR="005276A9" w:rsidRDefault="005276A9" w:rsidP="005276A9">
      <w:pPr>
        <w:jc w:val="both"/>
      </w:pPr>
    </w:p>
    <w:p w14:paraId="66799743" w14:textId="77777777" w:rsidR="00994D2C" w:rsidRDefault="007936C8" w:rsidP="005276A9">
      <w:pPr>
        <w:jc w:val="both"/>
      </w:pPr>
      <w:r>
        <w:t xml:space="preserve">The </w:t>
      </w:r>
      <w:r w:rsidR="00994D2C">
        <w:t>sub-</w:t>
      </w:r>
      <w:r>
        <w:t xml:space="preserve">process </w:t>
      </w:r>
      <w:r w:rsidR="00994D2C">
        <w:t xml:space="preserve">of interest </w:t>
      </w:r>
      <w:r>
        <w:t xml:space="preserve">starts </w:t>
      </w:r>
      <w:r w:rsidR="00994D2C">
        <w:t>when a “picker” completes the p</w:t>
      </w:r>
      <w:del w:id="10" w:author="Graham Smith [2]" w:date="2018-09-05T10:41:00Z">
        <w:r w:rsidR="00994D2C" w:rsidDel="00315C66">
          <w:delText>r</w:delText>
        </w:r>
      </w:del>
      <w:r w:rsidR="00994D2C">
        <w:t>icking process where the accuracy of picked goods is to be verified by a team of “packer” staff. Due to the very manual nature of the process, a certain number of errors do occur on a regular basis with potentially significant impact on financial losses and poor customer experiences</w:t>
      </w:r>
      <w:r w:rsidR="005712E0">
        <w:t>.</w:t>
      </w:r>
    </w:p>
    <w:p w14:paraId="66799744" w14:textId="77777777" w:rsidR="005712E0" w:rsidRDefault="005712E0" w:rsidP="005276A9">
      <w:pPr>
        <w:jc w:val="both"/>
      </w:pPr>
      <w:r>
        <w:t xml:space="preserve">Justification around optimising the </w:t>
      </w:r>
      <w:r>
        <w:rPr>
          <w:b/>
          <w:i/>
        </w:rPr>
        <w:t>checking and verification</w:t>
      </w:r>
      <w:r>
        <w:rPr>
          <w:i/>
        </w:rPr>
        <w:t xml:space="preserve"> </w:t>
      </w:r>
      <w:r>
        <w:t xml:space="preserve">process is that the </w:t>
      </w:r>
      <w:r>
        <w:rPr>
          <w:b/>
          <w:i/>
        </w:rPr>
        <w:t>actual</w:t>
      </w:r>
      <w:r>
        <w:t xml:space="preserve"> impact is somewhat unknown and relies almost exclusively on </w:t>
      </w:r>
      <w:r>
        <w:rPr>
          <w:b/>
          <w:i/>
        </w:rPr>
        <w:t>Customer</w:t>
      </w:r>
      <w:r>
        <w:t xml:space="preserve"> feedback on </w:t>
      </w:r>
      <w:r>
        <w:rPr>
          <w:b/>
          <w:i/>
        </w:rPr>
        <w:t>short</w:t>
      </w:r>
      <w:r>
        <w:t xml:space="preserve"> delivery or where (honest) customers announce </w:t>
      </w:r>
      <w:r w:rsidRPr="005712E0">
        <w:rPr>
          <w:b/>
          <w:i/>
        </w:rPr>
        <w:t>goods received not ordered</w:t>
      </w:r>
      <w:r>
        <w:t>.</w:t>
      </w:r>
    </w:p>
    <w:p w14:paraId="66799745" w14:textId="77777777" w:rsidR="00DE132D" w:rsidRDefault="005712E0" w:rsidP="005276A9">
      <w:pPr>
        <w:jc w:val="both"/>
      </w:pPr>
      <w:r>
        <w:rPr>
          <w:b/>
          <w:i/>
        </w:rPr>
        <w:t>Non-conformance</w:t>
      </w:r>
      <w:r>
        <w:t xml:space="preserve"> deliveries trigger various activities that aim to verify the non-conformances and where justified, activate corrective processes that include picking of the goods short delivered and attempting recovery where goods were (potentially) delivered to the wrong customer. </w:t>
      </w:r>
    </w:p>
    <w:p w14:paraId="66799746" w14:textId="77777777" w:rsidR="005712E0" w:rsidRDefault="005712E0" w:rsidP="005276A9">
      <w:pPr>
        <w:jc w:val="both"/>
        <w:rPr>
          <w:b/>
          <w:i/>
        </w:rPr>
      </w:pPr>
      <w:r>
        <w:rPr>
          <w:b/>
          <w:i/>
        </w:rPr>
        <w:t xml:space="preserve">This document </w:t>
      </w:r>
      <w:r w:rsidR="00DE132D">
        <w:rPr>
          <w:b/>
          <w:i/>
        </w:rPr>
        <w:t xml:space="preserve">indicatively provides a view of </w:t>
      </w:r>
      <w:r>
        <w:rPr>
          <w:b/>
          <w:i/>
        </w:rPr>
        <w:t>the costs, direct &amp; indirect</w:t>
      </w:r>
      <w:r w:rsidR="00DE132D">
        <w:rPr>
          <w:b/>
          <w:i/>
        </w:rPr>
        <w:t>, and the impact of poor customer experience of non-conformance deliveries under the appropriate heading</w:t>
      </w:r>
    </w:p>
    <w:p w14:paraId="66799747" w14:textId="77777777" w:rsidR="002D0BFF" w:rsidRDefault="00DE132D" w:rsidP="00F1338B">
      <w:pPr>
        <w:pStyle w:val="Heading1"/>
        <w:numPr>
          <w:ilvl w:val="0"/>
          <w:numId w:val="1"/>
        </w:numPr>
      </w:pPr>
      <w:bookmarkStart w:id="11" w:name="_Toc424797373"/>
      <w:r>
        <w:t xml:space="preserve">Barcode </w:t>
      </w:r>
      <w:r w:rsidR="008C2302">
        <w:t xml:space="preserve">Based </w:t>
      </w:r>
      <w:r>
        <w:t>Solution Consideration</w:t>
      </w:r>
      <w:bookmarkEnd w:id="11"/>
    </w:p>
    <w:p w14:paraId="66799748" w14:textId="77777777" w:rsidR="00DE132D" w:rsidRDefault="00DE132D" w:rsidP="00DE132D">
      <w:pPr>
        <w:pStyle w:val="Heading2"/>
        <w:numPr>
          <w:ilvl w:val="1"/>
          <w:numId w:val="1"/>
        </w:numPr>
      </w:pPr>
      <w:bookmarkStart w:id="12" w:name="_Toc424797374"/>
      <w:r>
        <w:t>In-house barcode label printing</w:t>
      </w:r>
      <w:bookmarkEnd w:id="12"/>
    </w:p>
    <w:p w14:paraId="66799749" w14:textId="77777777" w:rsidR="00DE132D" w:rsidRPr="00DE132D" w:rsidRDefault="00DE132D" w:rsidP="00DE132D"/>
    <w:p w14:paraId="6679974A" w14:textId="77777777" w:rsidR="008C2302" w:rsidRDefault="00DE132D" w:rsidP="00FC5BD3">
      <w:pPr>
        <w:jc w:val="both"/>
      </w:pPr>
      <w:r>
        <w:t>As part of the goods receiving verification process, the receiving department print barcoded labels for items received</w:t>
      </w:r>
      <w:r w:rsidR="00302940">
        <w:t xml:space="preserve"> and affix printed labels to each of the items received. The original intent was to optimise the follow-on </w:t>
      </w:r>
      <w:r w:rsidR="003268D9">
        <w:t xml:space="preserve">to receiving </w:t>
      </w:r>
      <w:r w:rsidR="00302940">
        <w:t xml:space="preserve">operational processes using </w:t>
      </w:r>
      <w:proofErr w:type="gramStart"/>
      <w:r w:rsidR="00302940">
        <w:t>barcode based</w:t>
      </w:r>
      <w:proofErr w:type="gramEnd"/>
      <w:r w:rsidR="00302940">
        <w:t xml:space="preserve"> identification and </w:t>
      </w:r>
      <w:r w:rsidR="008C2302">
        <w:t xml:space="preserve">presents well </w:t>
      </w:r>
      <w:r w:rsidR="003268D9">
        <w:t xml:space="preserve">for deployment in scoping </w:t>
      </w:r>
      <w:r w:rsidR="008C2302">
        <w:t xml:space="preserve">the </w:t>
      </w:r>
      <w:ins w:id="13" w:author="Graham Smith" w:date="2015-07-16T08:08:00Z">
        <w:r w:rsidR="00BE24A1">
          <w:t xml:space="preserve">picking and </w:t>
        </w:r>
      </w:ins>
      <w:r w:rsidR="008C2302">
        <w:t>post-picking verification</w:t>
      </w:r>
      <w:r w:rsidR="003268D9">
        <w:t xml:space="preserve"> requirements</w:t>
      </w:r>
    </w:p>
    <w:p w14:paraId="6679974B" w14:textId="77777777" w:rsidR="00FC5BD3" w:rsidRPr="002D0BFF" w:rsidRDefault="00DE132D" w:rsidP="003268D9">
      <w:pPr>
        <w:jc w:val="both"/>
      </w:pPr>
      <w:r>
        <w:lastRenderedPageBreak/>
        <w:t xml:space="preserve">In some </w:t>
      </w:r>
      <w:proofErr w:type="gramStart"/>
      <w:r>
        <w:t>instances</w:t>
      </w:r>
      <w:proofErr w:type="gramEnd"/>
      <w:r w:rsidR="00302940">
        <w:t xml:space="preserve"> due to </w:t>
      </w:r>
      <w:r>
        <w:t>product size</w:t>
      </w:r>
      <w:r w:rsidR="00302940">
        <w:t xml:space="preserve">, </w:t>
      </w:r>
      <w:r>
        <w:t xml:space="preserve">material </w:t>
      </w:r>
      <w:r w:rsidR="00302940">
        <w:t>type or bulk / high turnover items will not be labelled and will require a</w:t>
      </w:r>
      <w:r w:rsidR="003268D9">
        <w:t xml:space="preserve"> </w:t>
      </w:r>
      <w:r w:rsidR="00302940">
        <w:t xml:space="preserve">procedure </w:t>
      </w:r>
      <w:r w:rsidR="003268D9">
        <w:t>to compliment the scoped for barcoded verification solution consideration.</w:t>
      </w:r>
    </w:p>
    <w:p w14:paraId="6679974C" w14:textId="77777777" w:rsidR="008C2302" w:rsidRDefault="008C2302" w:rsidP="00F1338B">
      <w:pPr>
        <w:pStyle w:val="Heading1"/>
        <w:numPr>
          <w:ilvl w:val="0"/>
          <w:numId w:val="1"/>
        </w:numPr>
      </w:pPr>
      <w:bookmarkStart w:id="14" w:name="_Toc424797375"/>
      <w:r>
        <w:t>Barcode based Picking for Item Verification</w:t>
      </w:r>
      <w:bookmarkEnd w:id="14"/>
      <w:r>
        <w:t xml:space="preserve"> </w:t>
      </w:r>
    </w:p>
    <w:p w14:paraId="6679974D" w14:textId="77777777" w:rsidR="008C2302" w:rsidRDefault="0062632B">
      <w:pPr>
        <w:jc w:val="both"/>
        <w:pPrChange w:id="15" w:author="Graham Smith" w:date="2015-07-16T08:20:00Z">
          <w:pPr/>
        </w:pPrChange>
      </w:pPr>
      <w:r>
        <w:t xml:space="preserve">The first opportunity to review is the ability is </w:t>
      </w:r>
      <w:proofErr w:type="gramStart"/>
      <w:r>
        <w:t>optimise</w:t>
      </w:r>
      <w:proofErr w:type="gramEnd"/>
      <w:r>
        <w:t xml:space="preserve"> the pricking process in a way that will ensure that picking accuracy is maximised to the point where checking can be eliminated.</w:t>
      </w:r>
    </w:p>
    <w:p w14:paraId="6679974E" w14:textId="77777777" w:rsidR="003268D9" w:rsidRDefault="003268D9">
      <w:pPr>
        <w:jc w:val="both"/>
        <w:pPrChange w:id="16" w:author="Graham Smith" w:date="2015-07-16T08:20:00Z">
          <w:pPr/>
        </w:pPrChange>
      </w:pPr>
      <w:r>
        <w:t>The potential benefits of picking by barcode need to be considered in the following aspects:</w:t>
      </w:r>
    </w:p>
    <w:p w14:paraId="6679974F" w14:textId="77777777" w:rsidR="003268D9" w:rsidRDefault="003268D9">
      <w:pPr>
        <w:pStyle w:val="Heading2"/>
        <w:numPr>
          <w:ilvl w:val="1"/>
          <w:numId w:val="1"/>
        </w:numPr>
        <w:jc w:val="both"/>
        <w:pPrChange w:id="17" w:author="Graham Smith" w:date="2015-07-16T08:20:00Z">
          <w:pPr>
            <w:pStyle w:val="Heading2"/>
            <w:numPr>
              <w:ilvl w:val="1"/>
              <w:numId w:val="1"/>
            </w:numPr>
            <w:ind w:left="750" w:hanging="390"/>
          </w:pPr>
        </w:pPrChange>
      </w:pPr>
      <w:bookmarkStart w:id="18" w:name="_Toc424797376"/>
      <w:r>
        <w:t>Picker scans bin and stock code</w:t>
      </w:r>
      <w:bookmarkEnd w:id="18"/>
      <w:r>
        <w:t xml:space="preserve"> </w:t>
      </w:r>
    </w:p>
    <w:p w14:paraId="66799750" w14:textId="77777777" w:rsidR="003268D9" w:rsidRDefault="00CB1D10">
      <w:pPr>
        <w:pStyle w:val="Heading3"/>
        <w:numPr>
          <w:ilvl w:val="2"/>
          <w:numId w:val="1"/>
        </w:numPr>
        <w:jc w:val="both"/>
        <w:pPrChange w:id="19" w:author="Graham Smith" w:date="2015-07-16T08:20:00Z">
          <w:pPr>
            <w:pStyle w:val="Heading3"/>
            <w:numPr>
              <w:ilvl w:val="2"/>
              <w:numId w:val="1"/>
            </w:numPr>
            <w:ind w:left="1080" w:hanging="720"/>
          </w:pPr>
        </w:pPrChange>
      </w:pPr>
      <w:bookmarkStart w:id="20" w:name="_Toc424797377"/>
      <w:r>
        <w:t>Process</w:t>
      </w:r>
      <w:bookmarkEnd w:id="20"/>
    </w:p>
    <w:p w14:paraId="66799751" w14:textId="77777777" w:rsidR="00CB1D10" w:rsidRDefault="00CB1D10">
      <w:pPr>
        <w:pStyle w:val="ListParagraph"/>
        <w:numPr>
          <w:ilvl w:val="0"/>
          <w:numId w:val="9"/>
        </w:numPr>
        <w:jc w:val="both"/>
        <w:pPrChange w:id="21" w:author="Graham Smith" w:date="2015-07-16T08:20:00Z">
          <w:pPr>
            <w:pStyle w:val="ListParagraph"/>
            <w:numPr>
              <w:numId w:val="9"/>
            </w:numPr>
            <w:ind w:hanging="360"/>
          </w:pPr>
        </w:pPrChange>
      </w:pPr>
      <w:r>
        <w:t xml:space="preserve">Picker receives picking instruction using </w:t>
      </w:r>
      <w:r w:rsidRPr="00CB1D10">
        <w:rPr>
          <w:b/>
          <w:i/>
        </w:rPr>
        <w:t>on-wrist</w:t>
      </w:r>
      <w:r>
        <w:t xml:space="preserve"> electronic device with barcode scanning capability</w:t>
      </w:r>
    </w:p>
    <w:p w14:paraId="66799752" w14:textId="77777777" w:rsidR="00CB1D10" w:rsidRDefault="00CB1D10">
      <w:pPr>
        <w:pStyle w:val="ListParagraph"/>
        <w:numPr>
          <w:ilvl w:val="0"/>
          <w:numId w:val="9"/>
        </w:numPr>
        <w:jc w:val="both"/>
        <w:pPrChange w:id="22" w:author="Graham Smith" w:date="2015-07-16T08:20:00Z">
          <w:pPr>
            <w:pStyle w:val="ListParagraph"/>
            <w:numPr>
              <w:numId w:val="9"/>
            </w:numPr>
            <w:ind w:hanging="360"/>
          </w:pPr>
        </w:pPrChange>
      </w:pPr>
      <w:r>
        <w:t xml:space="preserve">Picker is directed to a specific bin either visually </w:t>
      </w:r>
      <w:r w:rsidR="0062632B">
        <w:t>and/</w:t>
      </w:r>
      <w:r>
        <w:t>or audibly.</w:t>
      </w:r>
      <w:r w:rsidR="0062632B">
        <w:t xml:space="preserve"> </w:t>
      </w:r>
    </w:p>
    <w:p w14:paraId="66799753" w14:textId="77777777" w:rsidR="00CB1D10" w:rsidRDefault="00CB1D10">
      <w:pPr>
        <w:pStyle w:val="ListParagraph"/>
        <w:numPr>
          <w:ilvl w:val="0"/>
          <w:numId w:val="9"/>
        </w:numPr>
        <w:jc w:val="both"/>
        <w:rPr>
          <w:ins w:id="23" w:author="Graham Smith" w:date="2015-07-16T08:09:00Z"/>
        </w:rPr>
        <w:pPrChange w:id="24" w:author="Graham Smith" w:date="2015-07-16T08:20:00Z">
          <w:pPr>
            <w:pStyle w:val="ListParagraph"/>
            <w:numPr>
              <w:numId w:val="9"/>
            </w:numPr>
            <w:ind w:hanging="360"/>
          </w:pPr>
        </w:pPrChange>
      </w:pPr>
      <w:r>
        <w:t xml:space="preserve">Picker scans bin and items to be picked </w:t>
      </w:r>
      <w:r w:rsidR="0062632B">
        <w:t>as directed</w:t>
      </w:r>
    </w:p>
    <w:p w14:paraId="66799754" w14:textId="77777777" w:rsidR="00BE24A1" w:rsidRDefault="00BE24A1">
      <w:pPr>
        <w:pStyle w:val="ListParagraph"/>
        <w:numPr>
          <w:ilvl w:val="0"/>
          <w:numId w:val="9"/>
        </w:numPr>
        <w:jc w:val="both"/>
        <w:rPr>
          <w:ins w:id="25" w:author="Graham Smith" w:date="2015-07-16T08:10:00Z"/>
        </w:rPr>
        <w:pPrChange w:id="26" w:author="Graham Smith" w:date="2015-07-16T08:20:00Z">
          <w:pPr>
            <w:pStyle w:val="ListParagraph"/>
            <w:numPr>
              <w:numId w:val="9"/>
            </w:numPr>
            <w:ind w:hanging="360"/>
          </w:pPr>
        </w:pPrChange>
      </w:pPr>
      <w:ins w:id="27" w:author="Graham Smith" w:date="2015-07-16T08:09:00Z">
        <w:r>
          <w:t>In some pre-defined instances</w:t>
        </w:r>
      </w:ins>
    </w:p>
    <w:p w14:paraId="66799755" w14:textId="77777777" w:rsidR="00BE24A1" w:rsidRDefault="00BE24A1">
      <w:pPr>
        <w:pStyle w:val="ListParagraph"/>
        <w:numPr>
          <w:ilvl w:val="1"/>
          <w:numId w:val="9"/>
        </w:numPr>
        <w:jc w:val="both"/>
        <w:rPr>
          <w:ins w:id="28" w:author="Graham Smith" w:date="2015-07-16T08:10:00Z"/>
        </w:rPr>
        <w:pPrChange w:id="29" w:author="Graham Smith" w:date="2015-07-16T08:20:00Z">
          <w:pPr>
            <w:pStyle w:val="ListParagraph"/>
            <w:numPr>
              <w:numId w:val="9"/>
            </w:numPr>
            <w:ind w:hanging="360"/>
          </w:pPr>
        </w:pPrChange>
      </w:pPr>
      <w:ins w:id="30" w:author="Graham Smith" w:date="2015-07-16T08:10:00Z">
        <w:r>
          <w:t>S</w:t>
        </w:r>
      </w:ins>
      <w:ins w:id="31" w:author="Graham Smith" w:date="2015-07-16T08:09:00Z">
        <w:r>
          <w:t xml:space="preserve">upplier part identification barcode will be used for stock items not internally labelled and may be individual items as well as </w:t>
        </w:r>
      </w:ins>
      <w:ins w:id="32" w:author="Graham Smith" w:date="2015-07-16T08:13:00Z">
        <w:r>
          <w:t xml:space="preserve">for </w:t>
        </w:r>
      </w:ins>
      <w:ins w:id="33" w:author="Graham Smith" w:date="2015-07-16T08:09:00Z">
        <w:r>
          <w:t>pack quantities</w:t>
        </w:r>
      </w:ins>
    </w:p>
    <w:p w14:paraId="66799756" w14:textId="77777777" w:rsidR="00BE24A1" w:rsidRDefault="00BE24A1">
      <w:pPr>
        <w:pStyle w:val="ListParagraph"/>
        <w:numPr>
          <w:ilvl w:val="1"/>
          <w:numId w:val="9"/>
        </w:numPr>
        <w:jc w:val="both"/>
        <w:pPrChange w:id="34" w:author="Graham Smith" w:date="2015-07-16T08:20:00Z">
          <w:pPr>
            <w:pStyle w:val="ListParagraph"/>
            <w:numPr>
              <w:numId w:val="9"/>
            </w:numPr>
            <w:ind w:hanging="360"/>
          </w:pPr>
        </w:pPrChange>
      </w:pPr>
      <w:ins w:id="35" w:author="Graham Smith" w:date="2015-07-16T08:10:00Z">
        <w:r>
          <w:t xml:space="preserve">Suppliers may supply stock using outer </w:t>
        </w:r>
      </w:ins>
      <w:ins w:id="36" w:author="Graham Smith" w:date="2015-07-16T08:11:00Z">
        <w:r>
          <w:t xml:space="preserve">pack </w:t>
        </w:r>
      </w:ins>
      <w:ins w:id="37" w:author="Graham Smith" w:date="2015-07-16T08:10:00Z">
        <w:r>
          <w:t xml:space="preserve">labels and inner </w:t>
        </w:r>
      </w:ins>
      <w:ins w:id="38" w:author="Graham Smith" w:date="2015-07-16T08:11:00Z">
        <w:r>
          <w:t>items with a different barcode value</w:t>
        </w:r>
      </w:ins>
      <w:ins w:id="39" w:author="Graham Smith" w:date="2015-07-16T08:14:00Z">
        <w:r>
          <w:t xml:space="preserve"> for the same ePart stock code</w:t>
        </w:r>
      </w:ins>
      <w:ins w:id="40" w:author="Graham Smith" w:date="2015-07-16T08:11:00Z">
        <w:r>
          <w:t>. The outer pack label will be pre-configured in ePart to identify inner pack quantities i.e. GUD filters come in packs of 1</w:t>
        </w:r>
      </w:ins>
      <w:ins w:id="41" w:author="Graham Smith" w:date="2015-07-16T08:12:00Z">
        <w:r>
          <w:t>2</w:t>
        </w:r>
      </w:ins>
      <w:ins w:id="42" w:author="Graham Smith" w:date="2015-07-16T08:11:00Z">
        <w:r>
          <w:t xml:space="preserve"> filter</w:t>
        </w:r>
      </w:ins>
      <w:ins w:id="43" w:author="Graham Smith" w:date="2015-07-16T08:12:00Z">
        <w:r>
          <w:t xml:space="preserve">s; when scanning </w:t>
        </w:r>
      </w:ins>
      <w:ins w:id="44" w:author="Graham Smith" w:date="2015-07-16T08:13:00Z">
        <w:r>
          <w:t xml:space="preserve">1 </w:t>
        </w:r>
      </w:ins>
      <w:ins w:id="45" w:author="Graham Smith" w:date="2015-07-16T08:12:00Z">
        <w:r>
          <w:t xml:space="preserve">outer </w:t>
        </w:r>
      </w:ins>
      <w:ins w:id="46" w:author="Graham Smith" w:date="2015-07-16T08:13:00Z">
        <w:r>
          <w:t xml:space="preserve">pack </w:t>
        </w:r>
      </w:ins>
      <w:ins w:id="47" w:author="Graham Smith" w:date="2015-07-16T08:12:00Z">
        <w:r>
          <w:t>label the quantity to customer will reflect 12 units</w:t>
        </w:r>
      </w:ins>
      <w:ins w:id="48" w:author="Graham Smith" w:date="2015-07-16T08:13:00Z">
        <w:r>
          <w:t xml:space="preserve"> on invoice</w:t>
        </w:r>
      </w:ins>
      <w:ins w:id="49" w:author="Graham Smith" w:date="2015-07-16T08:14:00Z">
        <w:r>
          <w:t>.</w:t>
        </w:r>
      </w:ins>
    </w:p>
    <w:p w14:paraId="66799757" w14:textId="77777777" w:rsidR="00CB1D10" w:rsidRDefault="00CB1D10">
      <w:pPr>
        <w:pStyle w:val="ListParagraph"/>
        <w:numPr>
          <w:ilvl w:val="0"/>
          <w:numId w:val="9"/>
        </w:numPr>
        <w:jc w:val="both"/>
        <w:pPrChange w:id="50" w:author="Graham Smith" w:date="2015-07-16T08:20:00Z">
          <w:pPr>
            <w:pStyle w:val="ListParagraph"/>
            <w:numPr>
              <w:numId w:val="9"/>
            </w:numPr>
            <w:ind w:hanging="360"/>
          </w:pPr>
        </w:pPrChange>
      </w:pPr>
      <w:r>
        <w:t>Active feedback to picker if incorrect bin or item scanned</w:t>
      </w:r>
    </w:p>
    <w:p w14:paraId="66799758" w14:textId="77777777" w:rsidR="00CB1D10" w:rsidRDefault="00CB1D10">
      <w:pPr>
        <w:pStyle w:val="Heading3"/>
        <w:numPr>
          <w:ilvl w:val="2"/>
          <w:numId w:val="1"/>
        </w:numPr>
        <w:jc w:val="both"/>
        <w:pPrChange w:id="51" w:author="Graham Smith" w:date="2015-07-16T08:20:00Z">
          <w:pPr>
            <w:pStyle w:val="Heading3"/>
            <w:numPr>
              <w:ilvl w:val="2"/>
              <w:numId w:val="1"/>
            </w:numPr>
            <w:ind w:left="1080" w:hanging="720"/>
          </w:pPr>
        </w:pPrChange>
      </w:pPr>
      <w:bookmarkStart w:id="52" w:name="_Toc424797378"/>
      <w:r>
        <w:t>Benefits</w:t>
      </w:r>
      <w:bookmarkEnd w:id="52"/>
    </w:p>
    <w:p w14:paraId="66799759" w14:textId="77777777" w:rsidR="00CB1D10" w:rsidRDefault="00CB1D10">
      <w:pPr>
        <w:pStyle w:val="ListParagraph"/>
        <w:numPr>
          <w:ilvl w:val="0"/>
          <w:numId w:val="11"/>
        </w:numPr>
        <w:jc w:val="both"/>
        <w:pPrChange w:id="53" w:author="Graham Smith" w:date="2015-07-16T08:20:00Z">
          <w:pPr>
            <w:pStyle w:val="ListParagraph"/>
            <w:numPr>
              <w:numId w:val="11"/>
            </w:numPr>
            <w:ind w:hanging="360"/>
          </w:pPr>
        </w:pPrChange>
      </w:pPr>
      <w:r>
        <w:t>Optimal picking accuracy at source</w:t>
      </w:r>
    </w:p>
    <w:p w14:paraId="6679975A" w14:textId="77777777" w:rsidR="00CB1D10" w:rsidRDefault="00CB1D10">
      <w:pPr>
        <w:pStyle w:val="ListParagraph"/>
        <w:numPr>
          <w:ilvl w:val="0"/>
          <w:numId w:val="11"/>
        </w:numPr>
        <w:jc w:val="both"/>
        <w:pPrChange w:id="54" w:author="Graham Smith" w:date="2015-07-16T08:20:00Z">
          <w:pPr>
            <w:pStyle w:val="ListParagraph"/>
            <w:numPr>
              <w:numId w:val="11"/>
            </w:numPr>
            <w:ind w:hanging="360"/>
          </w:pPr>
        </w:pPrChange>
      </w:pPr>
      <w:r>
        <w:t>No checking required</w:t>
      </w:r>
    </w:p>
    <w:p w14:paraId="6679975B" w14:textId="77777777" w:rsidR="00CB1D10" w:rsidRDefault="00C06F18">
      <w:pPr>
        <w:pStyle w:val="ListParagraph"/>
        <w:numPr>
          <w:ilvl w:val="0"/>
          <w:numId w:val="11"/>
        </w:numPr>
        <w:jc w:val="both"/>
        <w:pPrChange w:id="55" w:author="Graham Smith" w:date="2015-07-16T08:20:00Z">
          <w:pPr>
            <w:pStyle w:val="ListParagraph"/>
            <w:numPr>
              <w:numId w:val="11"/>
            </w:numPr>
            <w:ind w:hanging="360"/>
          </w:pPr>
        </w:pPrChange>
      </w:pPr>
      <w:r>
        <w:t>Technology support – on screen &amp; voice - eliminating paper</w:t>
      </w:r>
    </w:p>
    <w:p w14:paraId="6679975C" w14:textId="77777777" w:rsidR="00C06F18" w:rsidRDefault="00C06F18">
      <w:pPr>
        <w:pStyle w:val="ListParagraph"/>
        <w:numPr>
          <w:ilvl w:val="0"/>
          <w:numId w:val="11"/>
        </w:numPr>
        <w:jc w:val="both"/>
        <w:pPrChange w:id="56" w:author="Graham Smith" w:date="2015-07-16T08:20:00Z">
          <w:pPr>
            <w:pStyle w:val="ListParagraph"/>
            <w:numPr>
              <w:numId w:val="11"/>
            </w:numPr>
            <w:ind w:hanging="360"/>
          </w:pPr>
        </w:pPrChange>
      </w:pPr>
      <w:r>
        <w:t>No need to return to picking control; drop picked job at despatch, confirm drop on device &amp; auto upload of next pick job to device &amp; start picking immediately.</w:t>
      </w:r>
    </w:p>
    <w:p w14:paraId="6679975D" w14:textId="77777777" w:rsidR="00C06F18" w:rsidRDefault="00C06F18">
      <w:pPr>
        <w:pStyle w:val="ListParagraph"/>
        <w:numPr>
          <w:ilvl w:val="0"/>
          <w:numId w:val="11"/>
        </w:numPr>
        <w:jc w:val="both"/>
        <w:pPrChange w:id="57" w:author="Graham Smith" w:date="2015-07-16T08:20:00Z">
          <w:pPr>
            <w:pStyle w:val="ListParagraph"/>
            <w:numPr>
              <w:numId w:val="11"/>
            </w:numPr>
            <w:ind w:hanging="360"/>
          </w:pPr>
        </w:pPrChange>
      </w:pPr>
      <w:r>
        <w:t>ROI over time – calculate printer capital + toner + paper saving to justify technology investment.</w:t>
      </w:r>
    </w:p>
    <w:p w14:paraId="6679975E" w14:textId="77777777" w:rsidR="004A7FC0" w:rsidRDefault="004A7FC0">
      <w:pPr>
        <w:pStyle w:val="ListParagraph"/>
        <w:numPr>
          <w:ilvl w:val="0"/>
          <w:numId w:val="11"/>
        </w:numPr>
        <w:jc w:val="both"/>
        <w:pPrChange w:id="58" w:author="Graham Smith" w:date="2015-07-16T08:20:00Z">
          <w:pPr>
            <w:pStyle w:val="ListParagraph"/>
            <w:numPr>
              <w:numId w:val="11"/>
            </w:numPr>
            <w:ind w:hanging="360"/>
          </w:pPr>
        </w:pPrChange>
      </w:pPr>
      <w:r>
        <w:t xml:space="preserve">No paper &amp; no pen – hands-free </w:t>
      </w:r>
    </w:p>
    <w:p w14:paraId="6679975F" w14:textId="77777777" w:rsidR="004A7FC0" w:rsidRDefault="004A7FC0">
      <w:pPr>
        <w:pStyle w:val="ListParagraph"/>
        <w:numPr>
          <w:ilvl w:val="0"/>
          <w:numId w:val="11"/>
        </w:numPr>
        <w:jc w:val="both"/>
        <w:pPrChange w:id="59" w:author="Graham Smith" w:date="2015-07-16T08:20:00Z">
          <w:pPr>
            <w:pStyle w:val="ListParagraph"/>
            <w:numPr>
              <w:numId w:val="11"/>
            </w:numPr>
            <w:ind w:hanging="360"/>
          </w:pPr>
        </w:pPrChange>
      </w:pPr>
      <w:r>
        <w:t>Opportunity to advise warehouse of “items not found” in real-time to investigate whilst picker carries on picking current job. Warehouse staff advise where “found items” are located to direct picker to new location in real-time for picker to complete current job or re-activate job on hold for completion.</w:t>
      </w:r>
    </w:p>
    <w:p w14:paraId="66799760" w14:textId="77777777" w:rsidR="004A7FC0" w:rsidRDefault="004A7FC0">
      <w:pPr>
        <w:pStyle w:val="ListParagraph"/>
        <w:numPr>
          <w:ilvl w:val="0"/>
          <w:numId w:val="11"/>
        </w:numPr>
        <w:jc w:val="both"/>
        <w:pPrChange w:id="60" w:author="Graham Smith" w:date="2015-07-16T08:20:00Z">
          <w:pPr>
            <w:pStyle w:val="ListParagraph"/>
            <w:numPr>
              <w:numId w:val="11"/>
            </w:numPr>
            <w:ind w:hanging="360"/>
          </w:pPr>
        </w:pPrChange>
      </w:pPr>
      <w:r>
        <w:t>Place pick job on hold from device in real time with reason by picker</w:t>
      </w:r>
    </w:p>
    <w:p w14:paraId="66799761" w14:textId="77777777" w:rsidR="004A7FC0" w:rsidRDefault="004A7FC0">
      <w:pPr>
        <w:pStyle w:val="ListParagraph"/>
        <w:numPr>
          <w:ilvl w:val="0"/>
          <w:numId w:val="11"/>
        </w:numPr>
        <w:jc w:val="both"/>
        <w:pPrChange w:id="61" w:author="Graham Smith" w:date="2015-07-16T08:20:00Z">
          <w:pPr>
            <w:pStyle w:val="ListParagraph"/>
            <w:numPr>
              <w:numId w:val="11"/>
            </w:numPr>
            <w:ind w:hanging="360"/>
          </w:pPr>
        </w:pPrChange>
      </w:pPr>
      <w:r>
        <w:t>Eliminate pick jobs held back due to errors etc</w:t>
      </w:r>
    </w:p>
    <w:p w14:paraId="66799762" w14:textId="77777777" w:rsidR="00CB1D10" w:rsidRDefault="00CB1D10">
      <w:pPr>
        <w:pStyle w:val="Heading3"/>
        <w:numPr>
          <w:ilvl w:val="2"/>
          <w:numId w:val="1"/>
        </w:numPr>
        <w:jc w:val="both"/>
        <w:pPrChange w:id="62" w:author="Graham Smith" w:date="2015-07-16T08:20:00Z">
          <w:pPr>
            <w:pStyle w:val="Heading3"/>
            <w:numPr>
              <w:ilvl w:val="2"/>
              <w:numId w:val="1"/>
            </w:numPr>
            <w:ind w:left="1080" w:hanging="720"/>
          </w:pPr>
        </w:pPrChange>
      </w:pPr>
      <w:bookmarkStart w:id="63" w:name="_Toc424797379"/>
      <w:r>
        <w:t>Operational impact</w:t>
      </w:r>
      <w:bookmarkEnd w:id="63"/>
    </w:p>
    <w:p w14:paraId="66799763" w14:textId="77777777" w:rsidR="00CB1D10" w:rsidRDefault="00CB1D10">
      <w:pPr>
        <w:pStyle w:val="ListParagraph"/>
        <w:numPr>
          <w:ilvl w:val="0"/>
          <w:numId w:val="12"/>
        </w:numPr>
        <w:jc w:val="both"/>
        <w:pPrChange w:id="64" w:author="Graham Smith" w:date="2015-07-16T08:20:00Z">
          <w:pPr>
            <w:pStyle w:val="ListParagraph"/>
            <w:numPr>
              <w:numId w:val="12"/>
            </w:numPr>
            <w:ind w:hanging="360"/>
          </w:pPr>
        </w:pPrChange>
      </w:pPr>
      <w:r>
        <w:t>To eliminate checking, picking by order is required which may lead to an increase in picker compliment</w:t>
      </w:r>
    </w:p>
    <w:p w14:paraId="66799764" w14:textId="77777777" w:rsidR="00CB1D10" w:rsidRDefault="00CB1D10">
      <w:pPr>
        <w:pStyle w:val="ListParagraph"/>
        <w:numPr>
          <w:ilvl w:val="0"/>
          <w:numId w:val="12"/>
        </w:numPr>
        <w:jc w:val="both"/>
        <w:pPrChange w:id="65" w:author="Graham Smith" w:date="2015-07-16T08:20:00Z">
          <w:pPr>
            <w:pStyle w:val="ListParagraph"/>
            <w:numPr>
              <w:numId w:val="12"/>
            </w:numPr>
            <w:ind w:hanging="360"/>
          </w:pPr>
        </w:pPrChange>
      </w:pPr>
      <w:r>
        <w:t xml:space="preserve">Assess benefits </w:t>
      </w:r>
      <w:proofErr w:type="gramStart"/>
      <w:r>
        <w:t>of ”wave</w:t>
      </w:r>
      <w:proofErr w:type="gramEnd"/>
      <w:r>
        <w:t xml:space="preserve">” picking (picking job consolidation) vs </w:t>
      </w:r>
      <w:r w:rsidR="00B1351D">
        <w:t>pick by order</w:t>
      </w:r>
    </w:p>
    <w:p w14:paraId="66799765" w14:textId="5927204B" w:rsidR="00C06F18" w:rsidRDefault="00C06F18">
      <w:pPr>
        <w:pStyle w:val="ListParagraph"/>
        <w:numPr>
          <w:ilvl w:val="0"/>
          <w:numId w:val="12"/>
        </w:numPr>
        <w:jc w:val="both"/>
        <w:pPrChange w:id="66" w:author="Graham Smith" w:date="2015-07-16T08:20:00Z">
          <w:pPr>
            <w:pStyle w:val="ListParagraph"/>
            <w:numPr>
              <w:numId w:val="12"/>
            </w:numPr>
            <w:ind w:hanging="360"/>
          </w:pPr>
        </w:pPrChange>
      </w:pPr>
      <w:r>
        <w:lastRenderedPageBreak/>
        <w:t>Review &amp; define “carousel” impact etc.</w:t>
      </w:r>
      <w:ins w:id="67" w:author="Graham Smith [2]" w:date="2018-09-05T10:42:00Z">
        <w:r w:rsidR="00527DF9">
          <w:t xml:space="preserve"> (This is no longer a requirement as the device has broken down and removed with no intent to </w:t>
        </w:r>
        <w:r w:rsidR="005D222A">
          <w:t>replace)</w:t>
        </w:r>
      </w:ins>
    </w:p>
    <w:p w14:paraId="66799766" w14:textId="77777777" w:rsidR="0062632B" w:rsidRDefault="0062632B">
      <w:pPr>
        <w:pStyle w:val="Heading3"/>
        <w:numPr>
          <w:ilvl w:val="2"/>
          <w:numId w:val="1"/>
        </w:numPr>
        <w:jc w:val="both"/>
        <w:pPrChange w:id="68" w:author="Graham Smith" w:date="2015-07-16T08:20:00Z">
          <w:pPr>
            <w:pStyle w:val="Heading3"/>
            <w:numPr>
              <w:ilvl w:val="2"/>
              <w:numId w:val="1"/>
            </w:numPr>
            <w:ind w:left="1080" w:hanging="720"/>
          </w:pPr>
        </w:pPrChange>
      </w:pPr>
      <w:bookmarkStart w:id="69" w:name="_Toc424797380"/>
      <w:r>
        <w:t>Safety considerations</w:t>
      </w:r>
      <w:bookmarkEnd w:id="69"/>
    </w:p>
    <w:p w14:paraId="66799767" w14:textId="77777777" w:rsidR="0062632B" w:rsidRDefault="0062632B">
      <w:pPr>
        <w:pStyle w:val="ListParagraph"/>
        <w:numPr>
          <w:ilvl w:val="0"/>
          <w:numId w:val="12"/>
        </w:numPr>
        <w:jc w:val="both"/>
        <w:pPrChange w:id="70" w:author="Graham Smith" w:date="2015-07-16T08:20:00Z">
          <w:pPr>
            <w:pStyle w:val="ListParagraph"/>
            <w:numPr>
              <w:numId w:val="12"/>
            </w:numPr>
            <w:ind w:hanging="360"/>
          </w:pPr>
        </w:pPrChange>
      </w:pPr>
      <w:r>
        <w:t xml:space="preserve">Audible devices </w:t>
      </w:r>
      <w:proofErr w:type="gramStart"/>
      <w:r>
        <w:t>needs</w:t>
      </w:r>
      <w:proofErr w:type="gramEnd"/>
      <w:r>
        <w:t xml:space="preserve"> to conform to safety requirements</w:t>
      </w:r>
    </w:p>
    <w:p w14:paraId="66799768" w14:textId="77777777" w:rsidR="0062632B" w:rsidRDefault="0062632B">
      <w:pPr>
        <w:pStyle w:val="ListParagraph"/>
        <w:numPr>
          <w:ilvl w:val="0"/>
          <w:numId w:val="12"/>
        </w:numPr>
        <w:jc w:val="both"/>
        <w:pPrChange w:id="71" w:author="Graham Smith" w:date="2015-07-16T08:20:00Z">
          <w:pPr>
            <w:pStyle w:val="ListParagraph"/>
            <w:numPr>
              <w:numId w:val="12"/>
            </w:numPr>
            <w:ind w:hanging="360"/>
          </w:pPr>
        </w:pPrChange>
      </w:pPr>
      <w:r>
        <w:t>Ear pieces that are safety conformant are available and extensively used in 1</w:t>
      </w:r>
      <w:r w:rsidRPr="0062632B">
        <w:rPr>
          <w:vertAlign w:val="superscript"/>
        </w:rPr>
        <w:t>st</w:t>
      </w:r>
      <w:r>
        <w:t xml:space="preserve"> world counties such as UK, USA etc</w:t>
      </w:r>
    </w:p>
    <w:p w14:paraId="66799769" w14:textId="77777777" w:rsidR="0062632B" w:rsidRDefault="00C06F18">
      <w:pPr>
        <w:pStyle w:val="ListParagraph"/>
        <w:numPr>
          <w:ilvl w:val="0"/>
          <w:numId w:val="12"/>
        </w:numPr>
        <w:jc w:val="both"/>
        <w:pPrChange w:id="72" w:author="Graham Smith" w:date="2015-07-16T08:20:00Z">
          <w:pPr>
            <w:pStyle w:val="ListParagraph"/>
            <w:numPr>
              <w:numId w:val="12"/>
            </w:numPr>
            <w:ind w:hanging="360"/>
          </w:pPr>
        </w:pPrChange>
      </w:pPr>
      <w:r>
        <w:t xml:space="preserve">Single ear headsets with ambient sound bypass (forklift &amp; announcement can be heard). Picker instructions are short / specific vs listening to headset music which is continuous. </w:t>
      </w:r>
    </w:p>
    <w:p w14:paraId="6679976A" w14:textId="77777777" w:rsidR="00B1351D" w:rsidRDefault="00B1351D" w:rsidP="00B1351D">
      <w:pPr>
        <w:pStyle w:val="Heading2"/>
        <w:numPr>
          <w:ilvl w:val="1"/>
          <w:numId w:val="1"/>
        </w:numPr>
      </w:pPr>
      <w:bookmarkStart w:id="73" w:name="_Toc424797381"/>
      <w:r>
        <w:t>Supporting technology</w:t>
      </w:r>
      <w:bookmarkEnd w:id="73"/>
    </w:p>
    <w:p w14:paraId="6679976B" w14:textId="77777777" w:rsidR="00B1351D" w:rsidRDefault="00B1351D" w:rsidP="00B1351D">
      <w:pPr>
        <w:pStyle w:val="Heading3"/>
        <w:numPr>
          <w:ilvl w:val="2"/>
          <w:numId w:val="1"/>
        </w:numPr>
      </w:pPr>
      <w:bookmarkStart w:id="74" w:name="_Toc424797382"/>
      <w:r>
        <w:t>Mobile device</w:t>
      </w:r>
      <w:bookmarkEnd w:id="74"/>
    </w:p>
    <w:p w14:paraId="6679976C" w14:textId="77777777" w:rsidR="00B1351D" w:rsidRPr="00155CE8" w:rsidRDefault="00B1351D">
      <w:pPr>
        <w:jc w:val="both"/>
        <w:rPr>
          <w:b/>
          <w:i/>
        </w:rPr>
        <w:pPrChange w:id="75" w:author="Graham Smith" w:date="2015-07-16T08:20:00Z">
          <w:pPr/>
        </w:pPrChange>
      </w:pPr>
      <w:r>
        <w:t xml:space="preserve">Picking using </w:t>
      </w:r>
      <w:r w:rsidRPr="00B1351D">
        <w:rPr>
          <w:b/>
          <w:i/>
        </w:rPr>
        <w:t>“</w:t>
      </w:r>
      <w:r w:rsidR="004A7FC0">
        <w:rPr>
          <w:b/>
          <w:i/>
        </w:rPr>
        <w:t>on-arm</w:t>
      </w:r>
      <w:r w:rsidRPr="00B1351D">
        <w:rPr>
          <w:b/>
          <w:i/>
        </w:rPr>
        <w:t>”</w:t>
      </w:r>
      <w:r>
        <w:t xml:space="preserve"> technology has become an industry norm and an </w:t>
      </w:r>
      <w:r w:rsidR="00155CE8">
        <w:t>expected deployment due to advancements in functionality and improved affordability.</w:t>
      </w:r>
    </w:p>
    <w:p w14:paraId="6679976D" w14:textId="77777777" w:rsidR="00B1351D" w:rsidRDefault="00B1351D">
      <w:pPr>
        <w:pStyle w:val="ListParagraph"/>
        <w:numPr>
          <w:ilvl w:val="0"/>
          <w:numId w:val="14"/>
        </w:numPr>
        <w:jc w:val="both"/>
        <w:pPrChange w:id="76" w:author="Graham Smith" w:date="2015-07-16T08:20:00Z">
          <w:pPr>
            <w:pStyle w:val="ListParagraph"/>
            <w:numPr>
              <w:numId w:val="14"/>
            </w:numPr>
            <w:ind w:hanging="360"/>
          </w:pPr>
        </w:pPrChange>
      </w:pPr>
      <w:r>
        <w:t xml:space="preserve">Mobile device </w:t>
      </w:r>
      <w:r w:rsidR="00155CE8">
        <w:t xml:space="preserve">and barcode scanner </w:t>
      </w:r>
      <w:r>
        <w:t xml:space="preserve">is strapped to picker forearm </w:t>
      </w:r>
    </w:p>
    <w:p w14:paraId="6679976E" w14:textId="77777777" w:rsidR="00B1351D" w:rsidRDefault="00B1351D">
      <w:pPr>
        <w:pStyle w:val="ListParagraph"/>
        <w:numPr>
          <w:ilvl w:val="0"/>
          <w:numId w:val="14"/>
        </w:numPr>
        <w:jc w:val="both"/>
        <w:pPrChange w:id="77" w:author="Graham Smith" w:date="2015-07-16T08:20:00Z">
          <w:pPr>
            <w:pStyle w:val="ListParagraph"/>
            <w:numPr>
              <w:numId w:val="14"/>
            </w:numPr>
            <w:ind w:hanging="360"/>
          </w:pPr>
        </w:pPrChange>
      </w:pPr>
      <w:r>
        <w:t>Picker is assigned an order to be picked</w:t>
      </w:r>
      <w:r w:rsidR="00155CE8">
        <w:t xml:space="preserve"> automatically/manually</w:t>
      </w:r>
    </w:p>
    <w:p w14:paraId="6679976F" w14:textId="77777777" w:rsidR="00C06F18" w:rsidRDefault="00C06F18">
      <w:pPr>
        <w:pStyle w:val="ListParagraph"/>
        <w:numPr>
          <w:ilvl w:val="0"/>
          <w:numId w:val="14"/>
        </w:numPr>
        <w:jc w:val="both"/>
        <w:pPrChange w:id="78" w:author="Graham Smith" w:date="2015-07-16T08:20:00Z">
          <w:pPr>
            <w:pStyle w:val="ListParagraph"/>
            <w:numPr>
              <w:numId w:val="14"/>
            </w:numPr>
            <w:ind w:hanging="360"/>
          </w:pPr>
        </w:pPrChange>
      </w:pPr>
      <w:r>
        <w:t xml:space="preserve">System connectivity through strategic placement of </w:t>
      </w:r>
      <w:proofErr w:type="spellStart"/>
      <w:r>
        <w:t>WiFi</w:t>
      </w:r>
      <w:proofErr w:type="spellEnd"/>
      <w:r>
        <w:t xml:space="preserve"> node points for real-time database communication</w:t>
      </w:r>
    </w:p>
    <w:p w14:paraId="66799770" w14:textId="77777777" w:rsidR="00C06F18" w:rsidRDefault="00C06F18">
      <w:pPr>
        <w:pStyle w:val="ListParagraph"/>
        <w:numPr>
          <w:ilvl w:val="0"/>
          <w:numId w:val="14"/>
        </w:numPr>
        <w:jc w:val="both"/>
        <w:pPrChange w:id="79" w:author="Graham Smith" w:date="2015-07-16T08:20:00Z">
          <w:pPr>
            <w:pStyle w:val="ListParagraph"/>
            <w:numPr>
              <w:numId w:val="14"/>
            </w:numPr>
            <w:ind w:hanging="360"/>
          </w:pPr>
        </w:pPrChange>
      </w:pPr>
      <w:r>
        <w:t xml:space="preserve">Device intelligence provides continued operations when out of </w:t>
      </w:r>
      <w:proofErr w:type="spellStart"/>
      <w:r>
        <w:t>WiFi</w:t>
      </w:r>
      <w:proofErr w:type="spellEnd"/>
      <w:r>
        <w:t xml:space="preserve"> range</w:t>
      </w:r>
    </w:p>
    <w:p w14:paraId="66799771" w14:textId="77777777" w:rsidR="009041E5" w:rsidRDefault="009041E5">
      <w:pPr>
        <w:pStyle w:val="ListParagraph"/>
        <w:numPr>
          <w:ilvl w:val="0"/>
          <w:numId w:val="14"/>
        </w:numPr>
        <w:jc w:val="both"/>
        <w:pPrChange w:id="80" w:author="Graham Smith" w:date="2015-07-16T08:20:00Z">
          <w:pPr>
            <w:pStyle w:val="ListParagraph"/>
            <w:numPr>
              <w:numId w:val="14"/>
            </w:numPr>
            <w:ind w:hanging="360"/>
          </w:pPr>
        </w:pPrChange>
      </w:pPr>
      <w:r>
        <w:t>Map warehouse to optimise picker routing – sort by bin location &amp; warehouse mapping</w:t>
      </w:r>
    </w:p>
    <w:p w14:paraId="66799772" w14:textId="77777777" w:rsidR="0017316C" w:rsidRDefault="0017316C">
      <w:pPr>
        <w:pStyle w:val="ListParagraph"/>
        <w:numPr>
          <w:ilvl w:val="0"/>
          <w:numId w:val="14"/>
        </w:numPr>
        <w:jc w:val="both"/>
        <w:pPrChange w:id="81" w:author="Graham Smith" w:date="2015-07-16T08:20:00Z">
          <w:pPr>
            <w:pStyle w:val="ListParagraph"/>
            <w:numPr>
              <w:numId w:val="14"/>
            </w:numPr>
            <w:ind w:hanging="360"/>
          </w:pPr>
        </w:pPrChange>
      </w:pPr>
      <w:r>
        <w:t>Opportunity to delete items not found directly on device</w:t>
      </w:r>
    </w:p>
    <w:p w14:paraId="66799773" w14:textId="77777777" w:rsidR="009041E5" w:rsidRDefault="009041E5">
      <w:pPr>
        <w:pStyle w:val="Heading3"/>
        <w:numPr>
          <w:ilvl w:val="2"/>
          <w:numId w:val="1"/>
        </w:numPr>
        <w:jc w:val="both"/>
        <w:pPrChange w:id="82" w:author="Graham Smith" w:date="2015-07-16T08:20:00Z">
          <w:pPr>
            <w:pStyle w:val="Heading3"/>
            <w:numPr>
              <w:ilvl w:val="2"/>
              <w:numId w:val="1"/>
            </w:numPr>
            <w:ind w:left="1080" w:hanging="720"/>
          </w:pPr>
        </w:pPrChange>
      </w:pPr>
      <w:bookmarkStart w:id="83" w:name="_Toc424797383"/>
      <w:r>
        <w:t>Picker Barcode scanning devices</w:t>
      </w:r>
      <w:bookmarkEnd w:id="83"/>
    </w:p>
    <w:p w14:paraId="66799774" w14:textId="77777777" w:rsidR="009041E5" w:rsidRDefault="009041E5">
      <w:pPr>
        <w:pStyle w:val="ListParagraph"/>
        <w:numPr>
          <w:ilvl w:val="0"/>
          <w:numId w:val="15"/>
        </w:numPr>
        <w:jc w:val="both"/>
        <w:pPrChange w:id="84" w:author="Graham Smith" w:date="2015-07-16T08:20:00Z">
          <w:pPr>
            <w:pStyle w:val="ListParagraph"/>
            <w:numPr>
              <w:numId w:val="15"/>
            </w:numPr>
            <w:ind w:hanging="360"/>
          </w:pPr>
        </w:pPrChange>
      </w:pPr>
      <w:r>
        <w:t>Integrated with “</w:t>
      </w:r>
      <w:r w:rsidRPr="009041E5">
        <w:rPr>
          <w:b/>
          <w:i/>
        </w:rPr>
        <w:t>on-</w:t>
      </w:r>
      <w:r w:rsidR="004A7FC0">
        <w:rPr>
          <w:b/>
          <w:i/>
        </w:rPr>
        <w:t>arm</w:t>
      </w:r>
      <w:r>
        <w:t xml:space="preserve">” mobile device </w:t>
      </w:r>
    </w:p>
    <w:p w14:paraId="66799775" w14:textId="77777777" w:rsidR="009041E5" w:rsidRDefault="009041E5">
      <w:pPr>
        <w:pStyle w:val="ListParagraph"/>
        <w:numPr>
          <w:ilvl w:val="0"/>
          <w:numId w:val="15"/>
        </w:numPr>
        <w:jc w:val="both"/>
        <w:pPrChange w:id="85" w:author="Graham Smith" w:date="2015-07-16T08:20:00Z">
          <w:pPr>
            <w:pStyle w:val="ListParagraph"/>
            <w:numPr>
              <w:numId w:val="15"/>
            </w:numPr>
            <w:ind w:hanging="360"/>
          </w:pPr>
        </w:pPrChange>
      </w:pPr>
      <w:r>
        <w:t>Separate pocket style scanner connected to mobile device with blue-tooth; attached to picker wrist with lanyard</w:t>
      </w:r>
    </w:p>
    <w:p w14:paraId="66799776" w14:textId="77777777" w:rsidR="00B1351D" w:rsidRDefault="009041E5">
      <w:pPr>
        <w:pStyle w:val="ListParagraph"/>
        <w:numPr>
          <w:ilvl w:val="0"/>
          <w:numId w:val="15"/>
        </w:numPr>
        <w:jc w:val="both"/>
        <w:pPrChange w:id="86" w:author="Graham Smith" w:date="2015-07-16T08:20:00Z">
          <w:pPr>
            <w:pStyle w:val="ListParagraph"/>
            <w:numPr>
              <w:numId w:val="15"/>
            </w:numPr>
            <w:ind w:hanging="360"/>
          </w:pPr>
        </w:pPrChange>
      </w:pPr>
      <w:r>
        <w:t>Mobile device &amp; separate scanner require battery charging</w:t>
      </w:r>
    </w:p>
    <w:p w14:paraId="66799777" w14:textId="77777777" w:rsidR="009041E5" w:rsidRDefault="009041E5">
      <w:pPr>
        <w:pStyle w:val="Heading3"/>
        <w:numPr>
          <w:ilvl w:val="2"/>
          <w:numId w:val="1"/>
        </w:numPr>
        <w:jc w:val="both"/>
        <w:pPrChange w:id="87" w:author="Graham Smith" w:date="2015-07-16T08:20:00Z">
          <w:pPr>
            <w:pStyle w:val="Heading3"/>
            <w:numPr>
              <w:ilvl w:val="2"/>
              <w:numId w:val="1"/>
            </w:numPr>
            <w:ind w:left="1080" w:hanging="720"/>
          </w:pPr>
        </w:pPrChange>
      </w:pPr>
      <w:bookmarkStart w:id="88" w:name="_Toc424797384"/>
      <w:r>
        <w:t>Pi</w:t>
      </w:r>
      <w:r w:rsidR="0017316C">
        <w:t xml:space="preserve">ck by order </w:t>
      </w:r>
      <w:r>
        <w:t>/ wave picking</w:t>
      </w:r>
      <w:bookmarkEnd w:id="88"/>
    </w:p>
    <w:p w14:paraId="66799778" w14:textId="77777777" w:rsidR="009041E5" w:rsidRDefault="0017316C">
      <w:pPr>
        <w:pStyle w:val="ListParagraph"/>
        <w:numPr>
          <w:ilvl w:val="0"/>
          <w:numId w:val="15"/>
        </w:numPr>
        <w:jc w:val="both"/>
        <w:pPrChange w:id="89" w:author="Graham Smith" w:date="2015-07-16T08:20:00Z">
          <w:pPr>
            <w:pStyle w:val="ListParagraph"/>
            <w:numPr>
              <w:numId w:val="15"/>
            </w:numPr>
            <w:ind w:hanging="360"/>
          </w:pPr>
        </w:pPrChange>
      </w:pPr>
      <w:r>
        <w:t>Pick by order will eliminate collating wave style picking which eliminates order verification</w:t>
      </w:r>
    </w:p>
    <w:p w14:paraId="66799779" w14:textId="77777777" w:rsidR="0017316C" w:rsidRDefault="0017316C">
      <w:pPr>
        <w:pStyle w:val="ListParagraph"/>
        <w:numPr>
          <w:ilvl w:val="0"/>
          <w:numId w:val="15"/>
        </w:numPr>
        <w:jc w:val="both"/>
        <w:pPrChange w:id="90" w:author="Graham Smith" w:date="2015-07-16T08:20:00Z">
          <w:pPr>
            <w:pStyle w:val="ListParagraph"/>
            <w:numPr>
              <w:numId w:val="15"/>
            </w:numPr>
            <w:ind w:hanging="360"/>
          </w:pPr>
        </w:pPrChange>
      </w:pPr>
      <w:r>
        <w:t xml:space="preserve">Wave picking using </w:t>
      </w:r>
      <w:proofErr w:type="gramStart"/>
      <w:r>
        <w:t>barcode based</w:t>
      </w:r>
      <w:proofErr w:type="gramEnd"/>
      <w:r>
        <w:t xml:space="preserve"> picking will require checking by order phase</w:t>
      </w:r>
    </w:p>
    <w:p w14:paraId="6679977A" w14:textId="77777777" w:rsidR="0017316C" w:rsidRDefault="0017316C" w:rsidP="00F1338B">
      <w:pPr>
        <w:pStyle w:val="Heading1"/>
        <w:numPr>
          <w:ilvl w:val="0"/>
          <w:numId w:val="1"/>
        </w:numPr>
      </w:pPr>
      <w:bookmarkStart w:id="91" w:name="_Toc424797385"/>
      <w:r>
        <w:t>Retain current picking method – verify by barcode</w:t>
      </w:r>
      <w:bookmarkEnd w:id="91"/>
    </w:p>
    <w:p w14:paraId="6679977B" w14:textId="77777777" w:rsidR="007A7B69" w:rsidRPr="007A7B69" w:rsidRDefault="007A7B69" w:rsidP="007A7B69">
      <w:pPr>
        <w:pStyle w:val="Heading2"/>
        <w:numPr>
          <w:ilvl w:val="1"/>
          <w:numId w:val="1"/>
        </w:numPr>
      </w:pPr>
      <w:bookmarkStart w:id="92" w:name="_Toc424797386"/>
      <w:r>
        <w:t>Operational requirements</w:t>
      </w:r>
      <w:bookmarkEnd w:id="92"/>
    </w:p>
    <w:p w14:paraId="6679977C" w14:textId="77777777" w:rsidR="004A7FC0" w:rsidRDefault="004A7FC0">
      <w:pPr>
        <w:pStyle w:val="ListParagraph"/>
        <w:numPr>
          <w:ilvl w:val="0"/>
          <w:numId w:val="16"/>
        </w:numPr>
        <w:jc w:val="both"/>
        <w:pPrChange w:id="93" w:author="Graham Smith" w:date="2015-07-16T08:20:00Z">
          <w:pPr>
            <w:pStyle w:val="ListParagraph"/>
            <w:numPr>
              <w:numId w:val="16"/>
            </w:numPr>
            <w:ind w:hanging="360"/>
          </w:pPr>
        </w:pPrChange>
      </w:pPr>
      <w:r>
        <w:t>The current method of checking is done by a team that use the invoice to collate items picked per order. At the same time the stock items are visually checked between the invoice and the actual stock item, using the barcoded label.</w:t>
      </w:r>
    </w:p>
    <w:p w14:paraId="6679977D" w14:textId="77777777" w:rsidR="004A7FC0" w:rsidRDefault="004A7FC0">
      <w:pPr>
        <w:pStyle w:val="ListParagraph"/>
        <w:numPr>
          <w:ilvl w:val="0"/>
          <w:numId w:val="16"/>
        </w:numPr>
        <w:jc w:val="both"/>
        <w:pPrChange w:id="94" w:author="Graham Smith" w:date="2015-07-16T08:20:00Z">
          <w:pPr>
            <w:pStyle w:val="ListParagraph"/>
            <w:numPr>
              <w:numId w:val="16"/>
            </w:numPr>
            <w:ind w:hanging="360"/>
          </w:pPr>
        </w:pPrChange>
      </w:pPr>
      <w:r>
        <w:t xml:space="preserve">Mostly items that current do not have a barcoded label, are kept in the carousel. These items are picked based on the carousel bin that has the stock code identified on the bin face. </w:t>
      </w:r>
    </w:p>
    <w:p w14:paraId="6679977E" w14:textId="77777777" w:rsidR="0017316C" w:rsidRDefault="004A7FC0">
      <w:pPr>
        <w:pStyle w:val="ListParagraph"/>
        <w:numPr>
          <w:ilvl w:val="0"/>
          <w:numId w:val="16"/>
        </w:numPr>
        <w:jc w:val="both"/>
        <w:pPrChange w:id="95" w:author="Graham Smith" w:date="2015-07-16T08:20:00Z">
          <w:pPr>
            <w:pStyle w:val="ListParagraph"/>
            <w:numPr>
              <w:numId w:val="16"/>
            </w:numPr>
            <w:ind w:hanging="360"/>
          </w:pPr>
        </w:pPrChange>
      </w:pPr>
      <w:r>
        <w:t xml:space="preserve">After picking the items are inserted into </w:t>
      </w:r>
      <w:r w:rsidR="007A7B69">
        <w:t>a plastic bag and stock item code is written on by hand. An opportunity for optimisation is to print a bar coded label to identify the stock code.</w:t>
      </w:r>
    </w:p>
    <w:p w14:paraId="6679977F" w14:textId="77777777" w:rsidR="007A7B69" w:rsidRDefault="007A7B69">
      <w:pPr>
        <w:pStyle w:val="ListParagraph"/>
        <w:numPr>
          <w:ilvl w:val="1"/>
          <w:numId w:val="16"/>
        </w:numPr>
        <w:jc w:val="both"/>
        <w:pPrChange w:id="96" w:author="Graham Smith" w:date="2015-07-16T08:20:00Z">
          <w:pPr>
            <w:pStyle w:val="ListParagraph"/>
            <w:numPr>
              <w:ilvl w:val="1"/>
              <w:numId w:val="16"/>
            </w:numPr>
            <w:ind w:left="1440" w:hanging="360"/>
          </w:pPr>
        </w:pPrChange>
      </w:pPr>
      <w:r>
        <w:t xml:space="preserve">As a variation, a barcode label with a </w:t>
      </w:r>
      <w:r>
        <w:rPr>
          <w:b/>
          <w:i/>
        </w:rPr>
        <w:t xml:space="preserve">unique </w:t>
      </w:r>
      <w:r>
        <w:t xml:space="preserve">reference can be printed, associating the </w:t>
      </w:r>
      <w:proofErr w:type="gramStart"/>
      <w:r>
        <w:t>particular item</w:t>
      </w:r>
      <w:proofErr w:type="gramEnd"/>
      <w:r>
        <w:t xml:space="preserve"> a specific picking job; this to overcome the possibility where the wrong bag / part is used during the checking process.</w:t>
      </w:r>
    </w:p>
    <w:p w14:paraId="66799780" w14:textId="77777777" w:rsidR="007A7B69" w:rsidRDefault="007A7B69">
      <w:pPr>
        <w:pStyle w:val="ListParagraph"/>
        <w:numPr>
          <w:ilvl w:val="0"/>
          <w:numId w:val="16"/>
        </w:numPr>
        <w:jc w:val="both"/>
        <w:pPrChange w:id="97" w:author="Graham Smith" w:date="2015-07-16T08:20:00Z">
          <w:pPr>
            <w:pStyle w:val="ListParagraph"/>
            <w:numPr>
              <w:numId w:val="16"/>
            </w:numPr>
            <w:ind w:hanging="360"/>
          </w:pPr>
        </w:pPrChange>
      </w:pPr>
      <w:r>
        <w:t xml:space="preserve">The checker, on receipt of a picking job </w:t>
      </w:r>
      <w:proofErr w:type="gramStart"/>
      <w:r>
        <w:t>has to</w:t>
      </w:r>
      <w:proofErr w:type="gramEnd"/>
      <w:r>
        <w:t xml:space="preserve"> contend with the following operational requirement:</w:t>
      </w:r>
    </w:p>
    <w:p w14:paraId="66799781" w14:textId="77777777" w:rsidR="007A7B69" w:rsidRDefault="007A7B69">
      <w:pPr>
        <w:pStyle w:val="ListParagraph"/>
        <w:numPr>
          <w:ilvl w:val="1"/>
          <w:numId w:val="16"/>
        </w:numPr>
        <w:jc w:val="both"/>
        <w:pPrChange w:id="98" w:author="Graham Smith" w:date="2015-07-16T08:20:00Z">
          <w:pPr>
            <w:pStyle w:val="ListParagraph"/>
            <w:numPr>
              <w:ilvl w:val="1"/>
              <w:numId w:val="16"/>
            </w:numPr>
            <w:ind w:left="1440" w:hanging="360"/>
          </w:pPr>
        </w:pPrChange>
      </w:pPr>
      <w:r>
        <w:lastRenderedPageBreak/>
        <w:t>Collate picked items per invoice</w:t>
      </w:r>
    </w:p>
    <w:p w14:paraId="66799782" w14:textId="77777777" w:rsidR="007A7B69" w:rsidRDefault="007A7B69">
      <w:pPr>
        <w:pStyle w:val="ListParagraph"/>
        <w:numPr>
          <w:ilvl w:val="1"/>
          <w:numId w:val="16"/>
        </w:numPr>
        <w:jc w:val="both"/>
        <w:pPrChange w:id="99" w:author="Graham Smith" w:date="2015-07-16T08:20:00Z">
          <w:pPr>
            <w:pStyle w:val="ListParagraph"/>
            <w:numPr>
              <w:ilvl w:val="1"/>
              <w:numId w:val="16"/>
            </w:numPr>
            <w:ind w:left="1440" w:hanging="360"/>
          </w:pPr>
        </w:pPrChange>
      </w:pPr>
      <w:r>
        <w:t>Scan own identity barcode notifying the system that the checking process has started and started by which checker.</w:t>
      </w:r>
    </w:p>
    <w:p w14:paraId="66799783" w14:textId="77777777" w:rsidR="008A6716" w:rsidRDefault="007A7B69">
      <w:pPr>
        <w:pStyle w:val="ListParagraph"/>
        <w:numPr>
          <w:ilvl w:val="1"/>
          <w:numId w:val="16"/>
        </w:numPr>
        <w:jc w:val="both"/>
        <w:pPrChange w:id="100" w:author="Graham Smith" w:date="2015-07-16T08:20:00Z">
          <w:pPr>
            <w:pStyle w:val="ListParagraph"/>
            <w:numPr>
              <w:ilvl w:val="1"/>
              <w:numId w:val="16"/>
            </w:numPr>
            <w:ind w:left="1440" w:hanging="360"/>
          </w:pPr>
        </w:pPrChange>
      </w:pPr>
      <w:r>
        <w:t>Scan invoice and then scan associated items to a pre-pack bin / container</w:t>
      </w:r>
      <w:r w:rsidR="008A6716">
        <w:t xml:space="preserve">. No facility will be provided to enter a unit count; each </w:t>
      </w:r>
      <w:proofErr w:type="gramStart"/>
      <w:r w:rsidR="008A6716">
        <w:t>items</w:t>
      </w:r>
      <w:proofErr w:type="gramEnd"/>
      <w:r w:rsidR="008A6716">
        <w:t xml:space="preserve"> must be scanned &amp; each scan will be a counter. However, if the checker made a scan error by scanning too many times, the item count must be reset for the specific items and re-scanned.</w:t>
      </w:r>
    </w:p>
    <w:p w14:paraId="66799784" w14:textId="77777777" w:rsidR="00403BE3" w:rsidRDefault="00403BE3">
      <w:pPr>
        <w:pStyle w:val="ListParagraph"/>
        <w:numPr>
          <w:ilvl w:val="1"/>
          <w:numId w:val="16"/>
        </w:numPr>
        <w:jc w:val="both"/>
        <w:pPrChange w:id="101" w:author="Graham Smith" w:date="2015-07-16T08:20:00Z">
          <w:pPr>
            <w:pStyle w:val="ListParagraph"/>
            <w:numPr>
              <w:ilvl w:val="1"/>
              <w:numId w:val="16"/>
            </w:numPr>
            <w:ind w:left="1440" w:hanging="360"/>
          </w:pPr>
        </w:pPrChange>
      </w:pPr>
      <w:r>
        <w:t>On scanning the carousel barcoded bag, translate the serial barcode to the related invoice.</w:t>
      </w:r>
    </w:p>
    <w:p w14:paraId="66799785" w14:textId="77777777" w:rsidR="00403BE3" w:rsidRDefault="00403BE3">
      <w:pPr>
        <w:pStyle w:val="ListParagraph"/>
        <w:numPr>
          <w:ilvl w:val="1"/>
          <w:numId w:val="16"/>
        </w:numPr>
        <w:jc w:val="both"/>
        <w:pPrChange w:id="102" w:author="Graham Smith" w:date="2015-07-16T08:20:00Z">
          <w:pPr>
            <w:pStyle w:val="ListParagraph"/>
            <w:numPr>
              <w:ilvl w:val="1"/>
              <w:numId w:val="16"/>
            </w:numPr>
            <w:ind w:left="1440" w:hanging="360"/>
          </w:pPr>
        </w:pPrChange>
      </w:pPr>
      <w:r>
        <w:t>For barcode labels that cannot be barcode scanned, the checker needs to be able to type the required stock code.</w:t>
      </w:r>
    </w:p>
    <w:p w14:paraId="66799786" w14:textId="77777777" w:rsidR="008A6716" w:rsidRDefault="008A6716">
      <w:pPr>
        <w:pStyle w:val="ListParagraph"/>
        <w:numPr>
          <w:ilvl w:val="1"/>
          <w:numId w:val="16"/>
        </w:numPr>
        <w:jc w:val="both"/>
        <w:pPrChange w:id="103" w:author="Graham Smith" w:date="2015-07-16T08:20:00Z">
          <w:pPr>
            <w:pStyle w:val="ListParagraph"/>
            <w:numPr>
              <w:ilvl w:val="1"/>
              <w:numId w:val="16"/>
            </w:numPr>
            <w:ind w:left="1440" w:hanging="360"/>
          </w:pPr>
        </w:pPrChange>
      </w:pPr>
      <w:r>
        <w:t xml:space="preserve">On scanning the invoice barcode, the tablet display (reserved for the specific checker) needs to list all the items &amp; their item counts. As each item is scanned, the “too be scanned” count is reduced. </w:t>
      </w:r>
    </w:p>
    <w:p w14:paraId="66799787" w14:textId="77777777" w:rsidR="008A6716" w:rsidRDefault="008A6716">
      <w:pPr>
        <w:pStyle w:val="ListParagraph"/>
        <w:numPr>
          <w:ilvl w:val="1"/>
          <w:numId w:val="16"/>
        </w:numPr>
        <w:jc w:val="both"/>
        <w:pPrChange w:id="104" w:author="Graham Smith" w:date="2015-07-16T08:20:00Z">
          <w:pPr>
            <w:pStyle w:val="ListParagraph"/>
            <w:numPr>
              <w:ilvl w:val="1"/>
              <w:numId w:val="16"/>
            </w:numPr>
            <w:ind w:left="1440" w:hanging="360"/>
          </w:pPr>
        </w:pPrChange>
      </w:pPr>
      <w:r>
        <w:t xml:space="preserve">As soon as all items for a specific part has been scanned, the item is to be removed from the list such that when all items have been accounted for the display list will be “empty” other than items </w:t>
      </w:r>
      <w:r w:rsidR="0073777D">
        <w:t xml:space="preserve">scanned </w:t>
      </w:r>
      <w:r>
        <w:t>not ordered.</w:t>
      </w:r>
      <w:r w:rsidR="0073777D">
        <w:t xml:space="preserve"> NOTE: all items must be scanned even if the list is clear </w:t>
      </w:r>
      <w:proofErr w:type="gramStart"/>
      <w:r w:rsidR="0073777D">
        <w:t>so as to</w:t>
      </w:r>
      <w:proofErr w:type="gramEnd"/>
      <w:r w:rsidR="0073777D">
        <w:t xml:space="preserve"> record all items picked not ordered.</w:t>
      </w:r>
    </w:p>
    <w:p w14:paraId="66799788" w14:textId="77777777" w:rsidR="008A6716" w:rsidRDefault="008A6716">
      <w:pPr>
        <w:pStyle w:val="ListParagraph"/>
        <w:numPr>
          <w:ilvl w:val="1"/>
          <w:numId w:val="16"/>
        </w:numPr>
        <w:jc w:val="both"/>
        <w:pPrChange w:id="105" w:author="Graham Smith" w:date="2015-07-16T08:20:00Z">
          <w:pPr>
            <w:pStyle w:val="ListParagraph"/>
            <w:numPr>
              <w:ilvl w:val="1"/>
              <w:numId w:val="16"/>
            </w:numPr>
            <w:ind w:left="1440" w:hanging="360"/>
          </w:pPr>
        </w:pPrChange>
      </w:pPr>
      <w:r>
        <w:t>Any items scanned not ordered must be added to the display to reflect exceptions</w:t>
      </w:r>
    </w:p>
    <w:p w14:paraId="66799789" w14:textId="77777777" w:rsidR="00403BE3" w:rsidRDefault="00403BE3">
      <w:pPr>
        <w:pStyle w:val="ListParagraph"/>
        <w:numPr>
          <w:ilvl w:val="1"/>
          <w:numId w:val="16"/>
        </w:numPr>
        <w:jc w:val="both"/>
        <w:pPrChange w:id="106" w:author="Graham Smith" w:date="2015-07-16T08:20:00Z">
          <w:pPr>
            <w:pStyle w:val="ListParagraph"/>
            <w:numPr>
              <w:ilvl w:val="1"/>
              <w:numId w:val="16"/>
            </w:numPr>
            <w:ind w:left="1440" w:hanging="360"/>
          </w:pPr>
        </w:pPrChange>
      </w:pPr>
      <w:r>
        <w:t xml:space="preserve">If all items are accounted for, the checking process is </w:t>
      </w:r>
      <w:proofErr w:type="gramStart"/>
      <w:r>
        <w:rPr>
          <w:b/>
          <w:i/>
        </w:rPr>
        <w:t>closed</w:t>
      </w:r>
      <w:proofErr w:type="gramEnd"/>
      <w:r>
        <w:rPr>
          <w:i/>
        </w:rPr>
        <w:t xml:space="preserve"> </w:t>
      </w:r>
      <w:r>
        <w:t>and the packing process is commenced including the printing of parcel labels</w:t>
      </w:r>
      <w:r w:rsidR="008A6716">
        <w:t>. The signal to indicate that all items have been scanned is initiated by scanning a reserved barcode</w:t>
      </w:r>
      <w:r w:rsidR="0073777D">
        <w:t xml:space="preserve"> used for this purpose.</w:t>
      </w:r>
    </w:p>
    <w:p w14:paraId="6679978A" w14:textId="77777777" w:rsidR="00403BE3" w:rsidRDefault="00403BE3">
      <w:pPr>
        <w:pStyle w:val="ListParagraph"/>
        <w:numPr>
          <w:ilvl w:val="1"/>
          <w:numId w:val="16"/>
        </w:numPr>
        <w:jc w:val="both"/>
        <w:pPrChange w:id="107" w:author="Graham Smith" w:date="2015-07-16T08:20:00Z">
          <w:pPr>
            <w:pStyle w:val="ListParagraph"/>
            <w:numPr>
              <w:ilvl w:val="1"/>
              <w:numId w:val="16"/>
            </w:numPr>
            <w:ind w:left="1440" w:hanging="360"/>
          </w:pPr>
        </w:pPrChange>
      </w:pPr>
      <w:r>
        <w:t xml:space="preserve">If the ordered items </w:t>
      </w:r>
      <w:r w:rsidR="0073777D">
        <w:t xml:space="preserve">list </w:t>
      </w:r>
      <w:r>
        <w:t>is incomplete</w:t>
      </w:r>
      <w:r w:rsidR="0073777D">
        <w:t xml:space="preserve"> (no more items to be scanned)</w:t>
      </w:r>
      <w:r>
        <w:t>:</w:t>
      </w:r>
    </w:p>
    <w:p w14:paraId="6679978B" w14:textId="77777777" w:rsidR="00403BE3" w:rsidRDefault="00403BE3">
      <w:pPr>
        <w:pStyle w:val="ListParagraph"/>
        <w:numPr>
          <w:ilvl w:val="2"/>
          <w:numId w:val="16"/>
        </w:numPr>
        <w:jc w:val="both"/>
        <w:pPrChange w:id="108" w:author="Graham Smith" w:date="2015-07-16T08:20:00Z">
          <w:pPr>
            <w:pStyle w:val="ListParagraph"/>
            <w:numPr>
              <w:ilvl w:val="2"/>
              <w:numId w:val="16"/>
            </w:numPr>
            <w:ind w:left="2160" w:hanging="360"/>
          </w:pPr>
        </w:pPrChange>
      </w:pPr>
      <w:r>
        <w:t xml:space="preserve">The checking process is abandoned, and the order passed into a “quarantine” state for the picker to correct. </w:t>
      </w:r>
    </w:p>
    <w:p w14:paraId="6679978C" w14:textId="77777777" w:rsidR="007A7B69" w:rsidRDefault="00403BE3">
      <w:pPr>
        <w:pStyle w:val="ListParagraph"/>
        <w:numPr>
          <w:ilvl w:val="2"/>
          <w:numId w:val="16"/>
        </w:numPr>
        <w:jc w:val="both"/>
        <w:pPrChange w:id="109" w:author="Graham Smith" w:date="2015-07-16T08:20:00Z">
          <w:pPr>
            <w:pStyle w:val="ListParagraph"/>
            <w:numPr>
              <w:ilvl w:val="2"/>
              <w:numId w:val="16"/>
            </w:numPr>
            <w:ind w:left="2160" w:hanging="360"/>
          </w:pPr>
        </w:pPrChange>
      </w:pPr>
      <w:r>
        <w:t>On receipt of the “corrected” order, the checking process is started from scratch.</w:t>
      </w:r>
    </w:p>
    <w:p w14:paraId="6679978D" w14:textId="77777777" w:rsidR="00403BE3" w:rsidRDefault="00403BE3">
      <w:pPr>
        <w:pStyle w:val="ListParagraph"/>
        <w:numPr>
          <w:ilvl w:val="2"/>
          <w:numId w:val="16"/>
        </w:numPr>
        <w:jc w:val="both"/>
        <w:pPrChange w:id="110" w:author="Graham Smith" w:date="2015-07-16T08:20:00Z">
          <w:pPr>
            <w:pStyle w:val="ListParagraph"/>
            <w:numPr>
              <w:ilvl w:val="2"/>
              <w:numId w:val="16"/>
            </w:numPr>
            <w:ind w:left="2160" w:hanging="360"/>
          </w:pPr>
        </w:pPrChange>
      </w:pPr>
      <w:r>
        <w:t>This process is repeated until the order is correctly processed or cancelled.</w:t>
      </w:r>
    </w:p>
    <w:p w14:paraId="6679978E" w14:textId="77777777" w:rsidR="00403BE3" w:rsidRDefault="00403BE3">
      <w:pPr>
        <w:pStyle w:val="ListParagraph"/>
        <w:numPr>
          <w:ilvl w:val="2"/>
          <w:numId w:val="16"/>
        </w:numPr>
        <w:jc w:val="both"/>
        <w:pPrChange w:id="111" w:author="Graham Smith" w:date="2015-07-16T08:20:00Z">
          <w:pPr>
            <w:pStyle w:val="ListParagraph"/>
            <w:numPr>
              <w:ilvl w:val="2"/>
              <w:numId w:val="16"/>
            </w:numPr>
            <w:ind w:left="2160" w:hanging="360"/>
          </w:pPr>
        </w:pPrChange>
      </w:pPr>
      <w:r>
        <w:t xml:space="preserve">Each check attempt abandoned is recorded with a </w:t>
      </w:r>
      <w:r w:rsidRPr="00403BE3">
        <w:rPr>
          <w:b/>
          <w:i/>
        </w:rPr>
        <w:t>reason</w:t>
      </w:r>
      <w:r>
        <w:t xml:space="preserve"> </w:t>
      </w:r>
      <w:r w:rsidRPr="00403BE3">
        <w:rPr>
          <w:b/>
          <w:i/>
        </w:rPr>
        <w:t>&amp; description</w:t>
      </w:r>
      <w:r>
        <w:t xml:space="preserve"> sufficient for a management assessment.</w:t>
      </w:r>
    </w:p>
    <w:p w14:paraId="6679978F" w14:textId="77777777" w:rsidR="00403BE3" w:rsidRDefault="00403BE3">
      <w:pPr>
        <w:pStyle w:val="ListParagraph"/>
        <w:numPr>
          <w:ilvl w:val="1"/>
          <w:numId w:val="16"/>
        </w:numPr>
        <w:jc w:val="both"/>
        <w:pPrChange w:id="112" w:author="Graham Smith" w:date="2015-07-16T08:20:00Z">
          <w:pPr>
            <w:pStyle w:val="ListParagraph"/>
            <w:numPr>
              <w:ilvl w:val="1"/>
              <w:numId w:val="16"/>
            </w:numPr>
            <w:ind w:left="1440" w:hanging="360"/>
          </w:pPr>
        </w:pPrChange>
      </w:pPr>
      <w:r>
        <w:t>All items picked in excess needs to be recorded for management assessment.</w:t>
      </w:r>
    </w:p>
    <w:p w14:paraId="66799790" w14:textId="77777777" w:rsidR="00403BE3" w:rsidRDefault="00403BE3">
      <w:pPr>
        <w:pStyle w:val="Heading2"/>
        <w:numPr>
          <w:ilvl w:val="1"/>
          <w:numId w:val="1"/>
        </w:numPr>
        <w:jc w:val="both"/>
        <w:pPrChange w:id="113" w:author="Graham Smith" w:date="2015-07-16T08:20:00Z">
          <w:pPr>
            <w:pStyle w:val="Heading2"/>
            <w:numPr>
              <w:ilvl w:val="1"/>
              <w:numId w:val="1"/>
            </w:numPr>
            <w:ind w:left="750" w:hanging="390"/>
          </w:pPr>
        </w:pPrChange>
      </w:pPr>
      <w:bookmarkStart w:id="114" w:name="_Toc424797387"/>
      <w:r>
        <w:t>Technology support</w:t>
      </w:r>
      <w:bookmarkEnd w:id="114"/>
    </w:p>
    <w:p w14:paraId="66799791" w14:textId="77777777" w:rsidR="00403BE3" w:rsidRDefault="00403BE3">
      <w:pPr>
        <w:jc w:val="both"/>
        <w:pPrChange w:id="115" w:author="Graham Smith" w:date="2015-07-16T08:20:00Z">
          <w:pPr/>
        </w:pPrChange>
      </w:pPr>
      <w:r>
        <w:t xml:space="preserve">This process is inherently </w:t>
      </w:r>
      <w:proofErr w:type="gramStart"/>
      <w:r>
        <w:t>requires</w:t>
      </w:r>
      <w:proofErr w:type="gramEnd"/>
      <w:r>
        <w:t xml:space="preserve"> the checker to be </w:t>
      </w:r>
      <w:r w:rsidR="00B0597C">
        <w:t xml:space="preserve">reasonably </w:t>
      </w:r>
      <w:r w:rsidR="00B0597C">
        <w:rPr>
          <w:b/>
          <w:i/>
        </w:rPr>
        <w:t>mobile</w:t>
      </w:r>
      <w:r w:rsidR="00B0597C">
        <w:t xml:space="preserve"> thus the following should be considered as part of the infrastructure requirements:</w:t>
      </w:r>
    </w:p>
    <w:p w14:paraId="66799792" w14:textId="77777777" w:rsidR="00B0597C" w:rsidRDefault="00B0597C">
      <w:pPr>
        <w:pStyle w:val="ListParagraph"/>
        <w:numPr>
          <w:ilvl w:val="0"/>
          <w:numId w:val="17"/>
        </w:numPr>
        <w:jc w:val="both"/>
        <w:pPrChange w:id="116" w:author="Graham Smith" w:date="2015-07-16T08:20:00Z">
          <w:pPr>
            <w:pStyle w:val="ListParagraph"/>
            <w:numPr>
              <w:numId w:val="17"/>
            </w:numPr>
            <w:ind w:hanging="360"/>
          </w:pPr>
        </w:pPrChange>
      </w:pPr>
      <w:proofErr w:type="spellStart"/>
      <w:r>
        <w:t>WiFi</w:t>
      </w:r>
      <w:proofErr w:type="spellEnd"/>
      <w:r>
        <w:t xml:space="preserve"> network that will allow </w:t>
      </w:r>
      <w:proofErr w:type="gramStart"/>
      <w:r>
        <w:rPr>
          <w:b/>
          <w:i/>
        </w:rPr>
        <w:t xml:space="preserve">untethered </w:t>
      </w:r>
      <w:r>
        <w:t xml:space="preserve"> barcode</w:t>
      </w:r>
      <w:proofErr w:type="gramEnd"/>
      <w:r>
        <w:t xml:space="preserve"> scanning</w:t>
      </w:r>
    </w:p>
    <w:p w14:paraId="66799793" w14:textId="77777777" w:rsidR="00D16E2D" w:rsidRDefault="00D16E2D">
      <w:pPr>
        <w:pStyle w:val="ListParagraph"/>
        <w:numPr>
          <w:ilvl w:val="0"/>
          <w:numId w:val="17"/>
        </w:numPr>
        <w:jc w:val="both"/>
        <w:pPrChange w:id="117" w:author="Graham Smith" w:date="2015-07-16T08:20:00Z">
          <w:pPr>
            <w:pStyle w:val="ListParagraph"/>
            <w:numPr>
              <w:numId w:val="17"/>
            </w:numPr>
            <w:ind w:hanging="360"/>
          </w:pPr>
        </w:pPrChange>
      </w:pPr>
      <w:r>
        <w:t>Display units for consideration</w:t>
      </w:r>
    </w:p>
    <w:p w14:paraId="66799794" w14:textId="77777777" w:rsidR="00D16E2D" w:rsidRDefault="00D16E2D">
      <w:pPr>
        <w:pStyle w:val="ListParagraph"/>
        <w:numPr>
          <w:ilvl w:val="1"/>
          <w:numId w:val="17"/>
        </w:numPr>
        <w:jc w:val="both"/>
        <w:pPrChange w:id="118" w:author="Graham Smith" w:date="2015-07-16T08:20:00Z">
          <w:pPr>
            <w:pStyle w:val="ListParagraph"/>
            <w:numPr>
              <w:ilvl w:val="1"/>
              <w:numId w:val="17"/>
            </w:numPr>
            <w:ind w:left="1440" w:hanging="360"/>
          </w:pPr>
        </w:pPrChange>
      </w:pPr>
      <w:r>
        <w:t>Consumer type Android tablets mounted between checker tables housed in a steel protective housing.</w:t>
      </w:r>
    </w:p>
    <w:p w14:paraId="66799795" w14:textId="77777777" w:rsidR="00D16E2D" w:rsidRDefault="00D16E2D">
      <w:pPr>
        <w:pStyle w:val="ListParagraph"/>
        <w:numPr>
          <w:ilvl w:val="1"/>
          <w:numId w:val="17"/>
        </w:numPr>
        <w:jc w:val="both"/>
        <w:pPrChange w:id="119" w:author="Graham Smith" w:date="2015-07-16T08:20:00Z">
          <w:pPr>
            <w:pStyle w:val="ListParagraph"/>
            <w:numPr>
              <w:ilvl w:val="1"/>
              <w:numId w:val="17"/>
            </w:numPr>
            <w:ind w:left="1440" w:hanging="360"/>
          </w:pPr>
        </w:pPrChange>
      </w:pPr>
      <w:r>
        <w:t>2 Checkers (tables with checker space back to back) share a tablet where the display area is mapped in 2 sections.</w:t>
      </w:r>
    </w:p>
    <w:p w14:paraId="66799796" w14:textId="77777777" w:rsidR="008A6716" w:rsidRDefault="00D16E2D">
      <w:pPr>
        <w:pStyle w:val="ListParagraph"/>
        <w:numPr>
          <w:ilvl w:val="1"/>
          <w:numId w:val="17"/>
        </w:numPr>
        <w:jc w:val="both"/>
        <w:pPrChange w:id="120" w:author="Graham Smith" w:date="2015-07-16T08:20:00Z">
          <w:pPr>
            <w:pStyle w:val="ListParagraph"/>
            <w:numPr>
              <w:ilvl w:val="1"/>
              <w:numId w:val="17"/>
            </w:numPr>
            <w:ind w:left="1440" w:hanging="360"/>
          </w:pPr>
        </w:pPrChange>
      </w:pPr>
      <w:r>
        <w:t xml:space="preserve">If a checker is required to enter data </w:t>
      </w:r>
      <w:r w:rsidR="008A6716">
        <w:t>(by exception), the soft tablet keyboard is used</w:t>
      </w:r>
    </w:p>
    <w:p w14:paraId="66799797" w14:textId="77777777" w:rsidR="00D16E2D" w:rsidRDefault="008A6716">
      <w:pPr>
        <w:pStyle w:val="ListParagraph"/>
        <w:numPr>
          <w:ilvl w:val="1"/>
          <w:numId w:val="17"/>
        </w:numPr>
        <w:jc w:val="both"/>
        <w:pPrChange w:id="121" w:author="Graham Smith" w:date="2015-07-16T08:20:00Z">
          <w:pPr>
            <w:pStyle w:val="ListParagraph"/>
            <w:numPr>
              <w:ilvl w:val="1"/>
              <w:numId w:val="17"/>
            </w:numPr>
            <w:ind w:left="1440" w:hanging="360"/>
          </w:pPr>
        </w:pPrChange>
      </w:pPr>
      <w:r>
        <w:t xml:space="preserve">Each tablet is connected to the main ePart database via the </w:t>
      </w:r>
      <w:proofErr w:type="spellStart"/>
      <w:r>
        <w:t>WiFi</w:t>
      </w:r>
      <w:proofErr w:type="spellEnd"/>
      <w:r>
        <w:t xml:space="preserve"> </w:t>
      </w:r>
    </w:p>
    <w:p w14:paraId="66799798" w14:textId="77777777" w:rsidR="00B0597C" w:rsidRDefault="00D16E2D">
      <w:pPr>
        <w:pStyle w:val="ListParagraph"/>
        <w:numPr>
          <w:ilvl w:val="0"/>
          <w:numId w:val="17"/>
        </w:numPr>
        <w:jc w:val="both"/>
        <w:pPrChange w:id="122" w:author="Graham Smith" w:date="2015-07-16T08:20:00Z">
          <w:pPr>
            <w:pStyle w:val="ListParagraph"/>
            <w:numPr>
              <w:numId w:val="17"/>
            </w:numPr>
            <w:ind w:hanging="360"/>
          </w:pPr>
        </w:pPrChange>
      </w:pPr>
      <w:r>
        <w:t>Barcode style &amp; formats f</w:t>
      </w:r>
      <w:r w:rsidR="00B0597C">
        <w:t>or consideration:</w:t>
      </w:r>
    </w:p>
    <w:p w14:paraId="66799799" w14:textId="77777777" w:rsidR="00B0597C" w:rsidRDefault="00B0597C">
      <w:pPr>
        <w:pStyle w:val="ListParagraph"/>
        <w:numPr>
          <w:ilvl w:val="1"/>
          <w:numId w:val="17"/>
        </w:numPr>
        <w:jc w:val="both"/>
        <w:pPrChange w:id="123" w:author="Graham Smith" w:date="2015-07-16T08:20:00Z">
          <w:pPr>
            <w:pStyle w:val="ListParagraph"/>
            <w:numPr>
              <w:ilvl w:val="1"/>
              <w:numId w:val="17"/>
            </w:numPr>
            <w:ind w:left="1440" w:hanging="360"/>
          </w:pPr>
        </w:pPrChange>
      </w:pPr>
      <w:r>
        <w:lastRenderedPageBreak/>
        <w:t xml:space="preserve">Supermarket stationary scanners that allow the checker to slide the items past a scanner periphery one item at a time, thus permitting item count to be verified. </w:t>
      </w:r>
    </w:p>
    <w:p w14:paraId="6679979A" w14:textId="77777777" w:rsidR="00B0597C" w:rsidRDefault="00B0597C">
      <w:pPr>
        <w:pStyle w:val="ListParagraph"/>
        <w:ind w:left="1440"/>
        <w:jc w:val="both"/>
        <w:pPrChange w:id="124" w:author="Graham Smith" w:date="2015-07-16T08:20:00Z">
          <w:pPr>
            <w:pStyle w:val="ListParagraph"/>
            <w:ind w:left="1440"/>
          </w:pPr>
        </w:pPrChange>
      </w:pPr>
    </w:p>
    <w:p w14:paraId="6679979B" w14:textId="77777777" w:rsidR="00B0597C" w:rsidRDefault="00B0597C">
      <w:pPr>
        <w:pStyle w:val="ListParagraph"/>
        <w:ind w:left="1440"/>
        <w:jc w:val="both"/>
        <w:pPrChange w:id="125" w:author="Graham Smith" w:date="2015-07-16T08:20:00Z">
          <w:pPr>
            <w:pStyle w:val="ListParagraph"/>
            <w:ind w:left="1440"/>
          </w:pPr>
        </w:pPrChange>
      </w:pPr>
      <w:r>
        <w:t>However, this will not work well for large items such as engine blocks and this scanning option should be reconsidered before implementing</w:t>
      </w:r>
    </w:p>
    <w:p w14:paraId="6679979C" w14:textId="77777777" w:rsidR="00B0597C" w:rsidRDefault="00B0597C">
      <w:pPr>
        <w:pStyle w:val="ListParagraph"/>
        <w:numPr>
          <w:ilvl w:val="1"/>
          <w:numId w:val="17"/>
        </w:numPr>
        <w:jc w:val="both"/>
        <w:pPrChange w:id="126" w:author="Graham Smith" w:date="2015-07-16T08:20:00Z">
          <w:pPr>
            <w:pStyle w:val="ListParagraph"/>
            <w:numPr>
              <w:ilvl w:val="1"/>
              <w:numId w:val="17"/>
            </w:numPr>
            <w:ind w:left="1440" w:hanging="360"/>
          </w:pPr>
        </w:pPrChange>
      </w:pPr>
      <w:r>
        <w:t>Cabled scanners</w:t>
      </w:r>
    </w:p>
    <w:p w14:paraId="6679979D" w14:textId="77777777" w:rsidR="00B0597C" w:rsidRDefault="00B0597C">
      <w:pPr>
        <w:pStyle w:val="ListParagraph"/>
        <w:ind w:left="1440"/>
        <w:jc w:val="both"/>
        <w:pPrChange w:id="127" w:author="Graham Smith" w:date="2015-07-16T08:20:00Z">
          <w:pPr>
            <w:pStyle w:val="ListParagraph"/>
            <w:ind w:left="1440"/>
          </w:pPr>
        </w:pPrChange>
      </w:pPr>
    </w:p>
    <w:p w14:paraId="6679979E" w14:textId="77777777" w:rsidR="00B0597C" w:rsidRDefault="00B0597C">
      <w:pPr>
        <w:pStyle w:val="ListParagraph"/>
        <w:ind w:left="1440"/>
        <w:jc w:val="both"/>
        <w:pPrChange w:id="128" w:author="Graham Smith" w:date="2015-07-16T08:20:00Z">
          <w:pPr>
            <w:pStyle w:val="ListParagraph"/>
            <w:ind w:left="1440"/>
          </w:pPr>
        </w:pPrChange>
      </w:pPr>
      <w:r>
        <w:t>These present as a “standard” option but will hamper mobility moving from side to side on the checking table and should be a lesser solution implementation</w:t>
      </w:r>
    </w:p>
    <w:p w14:paraId="6679979F" w14:textId="384E82DB" w:rsidR="00B0597C" w:rsidRDefault="00B0597C">
      <w:pPr>
        <w:pStyle w:val="ListParagraph"/>
        <w:numPr>
          <w:ilvl w:val="1"/>
          <w:numId w:val="17"/>
        </w:numPr>
        <w:jc w:val="both"/>
        <w:pPrChange w:id="129" w:author="Graham Smith" w:date="2015-07-16T08:20:00Z">
          <w:pPr>
            <w:pStyle w:val="ListParagraph"/>
            <w:numPr>
              <w:ilvl w:val="1"/>
              <w:numId w:val="17"/>
            </w:numPr>
            <w:ind w:left="1440" w:hanging="360"/>
          </w:pPr>
        </w:pPrChange>
      </w:pPr>
      <w:r>
        <w:t>Blue</w:t>
      </w:r>
      <w:del w:id="130" w:author="Graham Smith [2]" w:date="2018-09-05T10:44:00Z">
        <w:r w:rsidDel="00264DD8">
          <w:delText xml:space="preserve"> </w:delText>
        </w:r>
      </w:del>
      <w:r>
        <w:t xml:space="preserve">tooth </w:t>
      </w:r>
      <w:ins w:id="131" w:author="Graham Smith [2]" w:date="2018-09-05T10:44:00Z">
        <w:r w:rsidR="00311872">
          <w:t xml:space="preserve">/ Wi-Fi </w:t>
        </w:r>
      </w:ins>
      <w:r>
        <w:t>scanners</w:t>
      </w:r>
      <w:ins w:id="132" w:author="Graham Smith [2]" w:date="2018-09-05T10:44:00Z">
        <w:r w:rsidR="00264DD8">
          <w:t xml:space="preserve"> - untethered</w:t>
        </w:r>
      </w:ins>
    </w:p>
    <w:p w14:paraId="667997A0" w14:textId="77777777" w:rsidR="00B0597C" w:rsidRDefault="00B0597C">
      <w:pPr>
        <w:pStyle w:val="ListParagraph"/>
        <w:ind w:left="1440"/>
        <w:jc w:val="both"/>
        <w:pPrChange w:id="133" w:author="Graham Smith" w:date="2015-07-16T08:20:00Z">
          <w:pPr>
            <w:pStyle w:val="ListParagraph"/>
            <w:ind w:left="1440"/>
          </w:pPr>
        </w:pPrChange>
      </w:pPr>
      <w:r>
        <w:t>This format should be the preferred method of scanning</w:t>
      </w:r>
      <w:r w:rsidR="00D16E2D">
        <w:t xml:space="preserve">. These device types can connect wirelessly to the Android tablet mounted </w:t>
      </w:r>
      <w:proofErr w:type="gramStart"/>
      <w:r w:rsidR="00D16E2D">
        <w:t>in close proximity</w:t>
      </w:r>
      <w:proofErr w:type="gramEnd"/>
      <w:r w:rsidR="00D16E2D">
        <w:t>.</w:t>
      </w:r>
      <w:r>
        <w:t xml:space="preserve"> </w:t>
      </w:r>
      <w:r w:rsidR="00D16E2D">
        <w:t>Scanners as follows</w:t>
      </w:r>
      <w:r>
        <w:t>:</w:t>
      </w:r>
    </w:p>
    <w:p w14:paraId="667997A1" w14:textId="77777777" w:rsidR="00B0597C" w:rsidRDefault="00B0597C">
      <w:pPr>
        <w:pStyle w:val="ListParagraph"/>
        <w:numPr>
          <w:ilvl w:val="0"/>
          <w:numId w:val="18"/>
        </w:numPr>
        <w:jc w:val="both"/>
        <w:pPrChange w:id="134" w:author="Graham Smith" w:date="2015-07-16T08:20:00Z">
          <w:pPr>
            <w:pStyle w:val="ListParagraph"/>
            <w:numPr>
              <w:numId w:val="18"/>
            </w:numPr>
            <w:ind w:left="2160" w:hanging="360"/>
          </w:pPr>
        </w:pPrChange>
      </w:pPr>
      <w:r>
        <w:t xml:space="preserve">Ruggedized format: in this </w:t>
      </w:r>
      <w:proofErr w:type="gramStart"/>
      <w:r>
        <w:t>particular format</w:t>
      </w:r>
      <w:proofErr w:type="gramEnd"/>
      <w:r>
        <w:t xml:space="preserve"> a good measure of</w:t>
      </w:r>
      <w:bookmarkStart w:id="135" w:name="_GoBack"/>
      <w:bookmarkEnd w:id="135"/>
      <w:r>
        <w:t xml:space="preserve"> mobility will be possible; however, these devices tend to be “bulky” and would be difficult to operate in a fully “hands free” mode.</w:t>
      </w:r>
    </w:p>
    <w:p w14:paraId="667997A2" w14:textId="77777777" w:rsidR="00D16E2D" w:rsidRDefault="00D16E2D">
      <w:pPr>
        <w:pStyle w:val="ListParagraph"/>
        <w:numPr>
          <w:ilvl w:val="1"/>
          <w:numId w:val="18"/>
        </w:numPr>
        <w:jc w:val="both"/>
        <w:pPrChange w:id="136" w:author="Graham Smith" w:date="2015-07-16T08:20:00Z">
          <w:pPr>
            <w:pStyle w:val="ListParagraph"/>
            <w:numPr>
              <w:ilvl w:val="1"/>
              <w:numId w:val="18"/>
            </w:numPr>
            <w:ind w:left="2880" w:hanging="360"/>
          </w:pPr>
        </w:pPrChange>
      </w:pPr>
      <w:r>
        <w:t>To recharge these devices come with a docking station</w:t>
      </w:r>
    </w:p>
    <w:p w14:paraId="667997A3" w14:textId="77777777" w:rsidR="00D16E2D" w:rsidRDefault="00D16E2D">
      <w:pPr>
        <w:pStyle w:val="ListParagraph"/>
        <w:numPr>
          <w:ilvl w:val="1"/>
          <w:numId w:val="18"/>
        </w:numPr>
        <w:jc w:val="both"/>
        <w:pPrChange w:id="137" w:author="Graham Smith" w:date="2015-07-16T08:20:00Z">
          <w:pPr>
            <w:pStyle w:val="ListParagraph"/>
            <w:numPr>
              <w:ilvl w:val="1"/>
              <w:numId w:val="18"/>
            </w:numPr>
            <w:ind w:left="2880" w:hanging="360"/>
          </w:pPr>
        </w:pPrChange>
      </w:pPr>
      <w:r>
        <w:t>Comes at a premium price tag</w:t>
      </w:r>
    </w:p>
    <w:p w14:paraId="667997A4" w14:textId="77777777" w:rsidR="00D16E2D" w:rsidRDefault="00B0597C">
      <w:pPr>
        <w:pStyle w:val="ListParagraph"/>
        <w:numPr>
          <w:ilvl w:val="0"/>
          <w:numId w:val="18"/>
        </w:numPr>
        <w:jc w:val="both"/>
        <w:pPrChange w:id="138" w:author="Graham Smith" w:date="2015-07-16T08:20:00Z">
          <w:pPr>
            <w:pStyle w:val="ListParagraph"/>
            <w:numPr>
              <w:numId w:val="18"/>
            </w:numPr>
            <w:ind w:left="2160" w:hanging="360"/>
          </w:pPr>
        </w:pPrChange>
      </w:pPr>
      <w:r>
        <w:t>Pocket size format: when attached to the checker’s wrist using a lanyard, provides the checker full “hands free” capability. It must be noted</w:t>
      </w:r>
      <w:r w:rsidR="00D16E2D">
        <w:t>:</w:t>
      </w:r>
    </w:p>
    <w:p w14:paraId="667997A5" w14:textId="77777777" w:rsidR="00B0597C" w:rsidRDefault="00D16E2D">
      <w:pPr>
        <w:pStyle w:val="ListParagraph"/>
        <w:numPr>
          <w:ilvl w:val="1"/>
          <w:numId w:val="18"/>
        </w:numPr>
        <w:jc w:val="both"/>
        <w:pPrChange w:id="139" w:author="Graham Smith" w:date="2015-07-16T08:20:00Z">
          <w:pPr>
            <w:pStyle w:val="ListParagraph"/>
            <w:numPr>
              <w:ilvl w:val="1"/>
              <w:numId w:val="18"/>
            </w:numPr>
            <w:ind w:left="2880" w:hanging="360"/>
          </w:pPr>
        </w:pPrChange>
      </w:pPr>
      <w:r>
        <w:t>T</w:t>
      </w:r>
      <w:r w:rsidR="00B0597C">
        <w:t xml:space="preserve">hese devices are </w:t>
      </w:r>
      <w:r>
        <w:t xml:space="preserve">protected against damage </w:t>
      </w:r>
      <w:r w:rsidR="00B0597C">
        <w:t xml:space="preserve">when used with a wrist attached </w:t>
      </w:r>
      <w:r>
        <w:t>lanyard</w:t>
      </w:r>
    </w:p>
    <w:p w14:paraId="667997A6" w14:textId="77777777" w:rsidR="00D16E2D" w:rsidRDefault="00D16E2D">
      <w:pPr>
        <w:pStyle w:val="ListParagraph"/>
        <w:numPr>
          <w:ilvl w:val="1"/>
          <w:numId w:val="18"/>
        </w:numPr>
        <w:jc w:val="both"/>
        <w:pPrChange w:id="140" w:author="Graham Smith" w:date="2015-07-16T08:20:00Z">
          <w:pPr>
            <w:pStyle w:val="ListParagraph"/>
            <w:numPr>
              <w:ilvl w:val="1"/>
              <w:numId w:val="18"/>
            </w:numPr>
            <w:ind w:left="2880" w:hanging="360"/>
          </w:pPr>
        </w:pPrChange>
      </w:pPr>
      <w:r>
        <w:t>Rechargeable batteries need to be replaced periodically</w:t>
      </w:r>
    </w:p>
    <w:p w14:paraId="667997A7" w14:textId="77777777" w:rsidR="00B0597C" w:rsidRPr="00B0597C" w:rsidRDefault="00D16E2D">
      <w:pPr>
        <w:pStyle w:val="ListParagraph"/>
        <w:numPr>
          <w:ilvl w:val="1"/>
          <w:numId w:val="18"/>
        </w:numPr>
        <w:jc w:val="both"/>
        <w:pPrChange w:id="141" w:author="Graham Smith" w:date="2015-07-16T08:20:00Z">
          <w:pPr>
            <w:pStyle w:val="ListParagraph"/>
            <w:numPr>
              <w:ilvl w:val="1"/>
              <w:numId w:val="18"/>
            </w:numPr>
            <w:ind w:left="2880" w:hanging="360"/>
          </w:pPr>
        </w:pPrChange>
      </w:pPr>
      <w:r>
        <w:t xml:space="preserve">Very affordable and could be classed as “consumable” </w:t>
      </w:r>
    </w:p>
    <w:p w14:paraId="60B414BA" w14:textId="77777777" w:rsidR="00214AE9" w:rsidRDefault="00214AE9">
      <w:pPr>
        <w:rPr>
          <w:ins w:id="142" w:author="Graham Smith [2]" w:date="2018-06-27T09:44:00Z"/>
          <w:rFonts w:asciiTheme="majorHAnsi" w:eastAsiaTheme="majorEastAsia" w:hAnsiTheme="majorHAnsi" w:cstheme="majorBidi"/>
          <w:color w:val="2E74B5" w:themeColor="accent1" w:themeShade="BF"/>
          <w:sz w:val="32"/>
          <w:szCs w:val="32"/>
        </w:rPr>
      </w:pPr>
      <w:bookmarkStart w:id="143" w:name="_Toc424797388"/>
      <w:ins w:id="144" w:author="Graham Smith [2]" w:date="2018-06-27T09:44:00Z">
        <w:r>
          <w:br w:type="page"/>
        </w:r>
      </w:ins>
    </w:p>
    <w:p w14:paraId="667997A8" w14:textId="0DDC8A58" w:rsidR="0073777D" w:rsidRDefault="0073777D" w:rsidP="0073777D">
      <w:pPr>
        <w:pStyle w:val="Heading1"/>
        <w:numPr>
          <w:ilvl w:val="0"/>
          <w:numId w:val="1"/>
        </w:numPr>
      </w:pPr>
      <w:r>
        <w:lastRenderedPageBreak/>
        <w:t>Non-conformance - Financial Impact</w:t>
      </w:r>
      <w:bookmarkEnd w:id="143"/>
    </w:p>
    <w:p w14:paraId="667997A9" w14:textId="77777777" w:rsidR="0073777D" w:rsidDel="00D34A9A" w:rsidRDefault="0073777D" w:rsidP="0073777D">
      <w:pPr>
        <w:rPr>
          <w:del w:id="145" w:author="Graham Smith" w:date="2015-07-16T08:17:00Z"/>
        </w:rPr>
      </w:pPr>
    </w:p>
    <w:p w14:paraId="667997AA" w14:textId="77777777" w:rsidR="0073777D" w:rsidRDefault="0073777D" w:rsidP="0073777D">
      <w:r>
        <w:t>The cost of having to manage non-conformance orders after delivery can be a</w:t>
      </w:r>
      <w:r w:rsidR="007344E5">
        <w:t>ssessed in the following manner:</w:t>
      </w:r>
    </w:p>
    <w:p w14:paraId="667997AB" w14:textId="77777777" w:rsidR="00F27302" w:rsidRDefault="00F27302" w:rsidP="007344E5">
      <w:r w:rsidRPr="00F27302">
        <w:rPr>
          <w:b/>
          <w:u w:val="single"/>
        </w:rPr>
        <w:t>Schedule 6.1</w:t>
      </w:r>
      <w:r>
        <w:t xml:space="preserve"> </w:t>
      </w:r>
      <w:r w:rsidRPr="00F27302">
        <w:rPr>
          <w:b/>
        </w:rPr>
        <w:t xml:space="preserve">reflects the assumptive </w:t>
      </w:r>
      <w:r>
        <w:rPr>
          <w:b/>
        </w:rPr>
        <w:t xml:space="preserve">per month </w:t>
      </w:r>
      <w:r w:rsidRPr="00F27302">
        <w:rPr>
          <w:b/>
        </w:rPr>
        <w:t xml:space="preserve">cost to clear </w:t>
      </w:r>
      <w:r>
        <w:rPr>
          <w:b/>
        </w:rPr>
        <w:t>a customer non-conformance order including items to be replaced at cost including lost revenue (Gross Profit)</w:t>
      </w:r>
      <w:r>
        <w:t xml:space="preserve"> </w:t>
      </w:r>
    </w:p>
    <w:p w14:paraId="667997AC" w14:textId="77777777" w:rsidR="007344E5" w:rsidRDefault="00F27302" w:rsidP="007344E5">
      <w:pPr>
        <w:pStyle w:val="ListParagraph"/>
      </w:pPr>
      <w:r w:rsidRPr="00F27302">
        <w:rPr>
          <w:noProof/>
          <w:lang w:eastAsia="en-ZA"/>
        </w:rPr>
        <w:drawing>
          <wp:inline distT="0" distB="0" distL="0" distR="0" wp14:anchorId="667997D8" wp14:editId="667997D9">
            <wp:extent cx="47529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324225"/>
                    </a:xfrm>
                    <a:prstGeom prst="rect">
                      <a:avLst/>
                    </a:prstGeom>
                    <a:noFill/>
                    <a:ln>
                      <a:noFill/>
                    </a:ln>
                  </pic:spPr>
                </pic:pic>
              </a:graphicData>
            </a:graphic>
          </wp:inline>
        </w:drawing>
      </w:r>
    </w:p>
    <w:p w14:paraId="667997AD" w14:textId="77777777" w:rsidR="009C6862" w:rsidRDefault="009C6862">
      <w:pPr>
        <w:jc w:val="both"/>
        <w:pPrChange w:id="146" w:author="Graham Smith" w:date="2015-07-16T08:19:00Z">
          <w:pPr/>
        </w:pPrChange>
      </w:pPr>
      <w:r>
        <w:t>NOTE: The non-conformance in schedule 6.1 does not reflect any recovery % as this will depend on the chosen solution implementation decided on later in the analysis &amp; scoping process.</w:t>
      </w:r>
    </w:p>
    <w:p w14:paraId="667997AE" w14:textId="77777777" w:rsidR="00F27302" w:rsidRPr="0073777D" w:rsidRDefault="00F27302" w:rsidP="00F27302"/>
    <w:p w14:paraId="555C5F13" w14:textId="77777777" w:rsidR="00214AE9" w:rsidRDefault="00214AE9">
      <w:pPr>
        <w:rPr>
          <w:ins w:id="147" w:author="Graham Smith [2]" w:date="2018-06-27T09:45:00Z"/>
          <w:rFonts w:asciiTheme="majorHAnsi" w:eastAsiaTheme="majorEastAsia" w:hAnsiTheme="majorHAnsi" w:cstheme="majorBidi"/>
          <w:color w:val="2E74B5" w:themeColor="accent1" w:themeShade="BF"/>
          <w:sz w:val="32"/>
          <w:szCs w:val="32"/>
        </w:rPr>
      </w:pPr>
      <w:bookmarkStart w:id="148" w:name="_Toc424797389"/>
      <w:ins w:id="149" w:author="Graham Smith [2]" w:date="2018-06-27T09:45:00Z">
        <w:r>
          <w:br w:type="page"/>
        </w:r>
      </w:ins>
    </w:p>
    <w:p w14:paraId="667997AF" w14:textId="778C1DB3" w:rsidR="00DE77CE" w:rsidRDefault="00C132C7" w:rsidP="00F1338B">
      <w:pPr>
        <w:pStyle w:val="Heading1"/>
        <w:numPr>
          <w:ilvl w:val="0"/>
          <w:numId w:val="1"/>
        </w:numPr>
      </w:pPr>
      <w:r>
        <w:lastRenderedPageBreak/>
        <w:t>C</w:t>
      </w:r>
      <w:r w:rsidR="0073777D">
        <w:t>onformance – Customer Experience Impact</w:t>
      </w:r>
      <w:bookmarkEnd w:id="148"/>
    </w:p>
    <w:p w14:paraId="667997B0" w14:textId="77777777" w:rsidR="00DE77CE" w:rsidRDefault="00DE77CE" w:rsidP="00DE77CE"/>
    <w:p w14:paraId="667997B1" w14:textId="77777777" w:rsidR="009C6862" w:rsidRDefault="009C6862">
      <w:pPr>
        <w:jc w:val="both"/>
        <w:pPrChange w:id="150" w:author="Graham Smith" w:date="2015-07-16T08:19:00Z">
          <w:pPr/>
        </w:pPrChange>
      </w:pPr>
      <w:r>
        <w:t xml:space="preserve">The impact of non-conformance customer order fulfilment is very subjective and difficult to predict. However, some format of conservative assumption must be made in that </w:t>
      </w:r>
      <w:r>
        <w:rPr>
          <w:b/>
          <w:i/>
        </w:rPr>
        <w:t xml:space="preserve">reliability in </w:t>
      </w:r>
      <w:r w:rsidR="00171A78">
        <w:rPr>
          <w:b/>
          <w:i/>
        </w:rPr>
        <w:t xml:space="preserve">delivering the correct stock items </w:t>
      </w:r>
      <w:r>
        <w:rPr>
          <w:b/>
          <w:i/>
        </w:rPr>
        <w:t xml:space="preserve">will have a positive impact on </w:t>
      </w:r>
      <w:r w:rsidR="00171A78">
        <w:rPr>
          <w:b/>
          <w:i/>
        </w:rPr>
        <w:t xml:space="preserve">being considered preferred supplier; especially where delivery of goods is time sensitive. </w:t>
      </w:r>
    </w:p>
    <w:p w14:paraId="667997B2" w14:textId="77777777" w:rsidR="00171A78" w:rsidRPr="00171A78" w:rsidRDefault="00171A78">
      <w:pPr>
        <w:jc w:val="both"/>
        <w:pPrChange w:id="151" w:author="Graham Smith" w:date="2015-07-16T08:19:00Z">
          <w:pPr/>
        </w:pPrChange>
      </w:pPr>
      <w:r>
        <w:t>By improving the reliability factor in delivering goods within conformance will not only yield savings as per schedule 6.1 but will also ensure that Engineparts gains a measure of business when time sensitive deliveries conform to expectation</w:t>
      </w:r>
    </w:p>
    <w:p w14:paraId="667997B3" w14:textId="77777777" w:rsidR="008D40D9" w:rsidRDefault="00171A78" w:rsidP="008D40D9">
      <w:pPr>
        <w:jc w:val="both"/>
        <w:rPr>
          <w:b/>
        </w:rPr>
      </w:pPr>
      <w:r>
        <w:rPr>
          <w:b/>
          <w:u w:val="single"/>
        </w:rPr>
        <w:t>Schedule 7</w:t>
      </w:r>
      <w:r w:rsidRPr="00F27302">
        <w:rPr>
          <w:b/>
          <w:u w:val="single"/>
        </w:rPr>
        <w:t>.1</w:t>
      </w:r>
      <w:r>
        <w:t xml:space="preserve"> </w:t>
      </w:r>
      <w:r w:rsidRPr="00F27302">
        <w:rPr>
          <w:b/>
        </w:rPr>
        <w:t>reflects</w:t>
      </w:r>
      <w:r>
        <w:rPr>
          <w:b/>
        </w:rPr>
        <w:t xml:space="preserve"> the assumed business benefit by improving the customer experience </w:t>
      </w:r>
      <w:r w:rsidR="00C132C7">
        <w:rPr>
          <w:b/>
        </w:rPr>
        <w:t>due to reliability of accurate delivery of goods</w:t>
      </w:r>
    </w:p>
    <w:p w14:paraId="667997B4" w14:textId="77777777" w:rsidR="00C132C7" w:rsidRDefault="00C132C7" w:rsidP="008D40D9">
      <w:pPr>
        <w:jc w:val="both"/>
        <w:rPr>
          <w:b/>
        </w:rPr>
      </w:pPr>
      <w:r w:rsidRPr="00C132C7">
        <w:rPr>
          <w:noProof/>
          <w:lang w:eastAsia="en-ZA"/>
        </w:rPr>
        <w:drawing>
          <wp:inline distT="0" distB="0" distL="0" distR="0" wp14:anchorId="667997DA" wp14:editId="667997DB">
            <wp:extent cx="50006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1190625"/>
                    </a:xfrm>
                    <a:prstGeom prst="rect">
                      <a:avLst/>
                    </a:prstGeom>
                    <a:noFill/>
                    <a:ln>
                      <a:noFill/>
                    </a:ln>
                  </pic:spPr>
                </pic:pic>
              </a:graphicData>
            </a:graphic>
          </wp:inline>
        </w:drawing>
      </w:r>
    </w:p>
    <w:p w14:paraId="667997B5" w14:textId="77777777" w:rsidR="00C132C7" w:rsidRDefault="00C132C7" w:rsidP="00C132C7">
      <w:pPr>
        <w:pStyle w:val="Heading1"/>
        <w:numPr>
          <w:ilvl w:val="0"/>
          <w:numId w:val="20"/>
        </w:numPr>
      </w:pPr>
      <w:bookmarkStart w:id="152" w:name="_Toc424797390"/>
      <w:r>
        <w:t>Total Business Benefit Gain Potential</w:t>
      </w:r>
      <w:bookmarkEnd w:id="152"/>
    </w:p>
    <w:p w14:paraId="667997B6" w14:textId="77777777" w:rsidR="00C132C7" w:rsidRDefault="00C132C7" w:rsidP="00C132C7"/>
    <w:p w14:paraId="667997B7" w14:textId="77777777" w:rsidR="00C132C7" w:rsidRDefault="00C132C7">
      <w:pPr>
        <w:jc w:val="both"/>
        <w:pPrChange w:id="153" w:author="Graham Smith" w:date="2015-07-16T08:19:00Z">
          <w:pPr/>
        </w:pPrChange>
      </w:pPr>
      <w:r>
        <w:t xml:space="preserve">Again, the following schedule reflects an assumed business benefit which opinionatedly is </w:t>
      </w:r>
      <w:del w:id="154" w:author="Graham Smith" w:date="2015-07-16T08:19:00Z">
        <w:r w:rsidDel="00D34A9A">
          <w:delText xml:space="preserve">deemed </w:delText>
        </w:r>
      </w:del>
      <w:ins w:id="155" w:author="Graham Smith" w:date="2015-07-16T08:19:00Z">
        <w:r w:rsidR="00D34A9A">
          <w:t xml:space="preserve">considered </w:t>
        </w:r>
      </w:ins>
      <w:r>
        <w:t>to be reasonably conservative</w:t>
      </w:r>
    </w:p>
    <w:p w14:paraId="667997B8" w14:textId="77777777" w:rsidR="00C132C7" w:rsidRPr="00C132C7" w:rsidRDefault="00C132C7" w:rsidP="00C132C7">
      <w:pPr>
        <w:rPr>
          <w:b/>
        </w:rPr>
      </w:pPr>
      <w:r w:rsidRPr="00C132C7">
        <w:rPr>
          <w:b/>
          <w:u w:val="single"/>
        </w:rPr>
        <w:t>Schedule 8.1</w:t>
      </w:r>
      <w:r w:rsidRPr="00C132C7">
        <w:rPr>
          <w:b/>
        </w:rPr>
        <w:t xml:space="preserve"> reflects the total business benefit that could be gained should an appropriate investment be made towards equipping a changed picking and / or checking process</w:t>
      </w:r>
    </w:p>
    <w:p w14:paraId="667997B9" w14:textId="77777777" w:rsidR="00C132C7" w:rsidRDefault="00833868" w:rsidP="00C132C7">
      <w:r w:rsidRPr="00833868">
        <w:rPr>
          <w:noProof/>
          <w:lang w:eastAsia="en-ZA"/>
        </w:rPr>
        <w:drawing>
          <wp:inline distT="0" distB="0" distL="0" distR="0" wp14:anchorId="667997DC" wp14:editId="667997DD">
            <wp:extent cx="500062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1019175"/>
                    </a:xfrm>
                    <a:prstGeom prst="rect">
                      <a:avLst/>
                    </a:prstGeom>
                    <a:noFill/>
                    <a:ln>
                      <a:noFill/>
                    </a:ln>
                  </pic:spPr>
                </pic:pic>
              </a:graphicData>
            </a:graphic>
          </wp:inline>
        </w:drawing>
      </w:r>
    </w:p>
    <w:p w14:paraId="667997BA" w14:textId="77777777" w:rsidR="00C132C7" w:rsidRDefault="00833868">
      <w:pPr>
        <w:jc w:val="both"/>
        <w:pPrChange w:id="156" w:author="Graham Smith" w:date="2015-07-16T08:19:00Z">
          <w:pPr/>
        </w:pPrChange>
      </w:pPr>
      <w:r>
        <w:t xml:space="preserve">Schedule 8.1 does not include the potential of staff compliment optimisation </w:t>
      </w:r>
      <w:del w:id="157" w:author="Graham Smith" w:date="2015-07-16T08:18:00Z">
        <w:r w:rsidDel="00D34A9A">
          <w:delText xml:space="preserve">potential </w:delText>
        </w:r>
      </w:del>
      <w:r>
        <w:t>as a business benefit</w:t>
      </w:r>
      <w:del w:id="158" w:author="Graham Smith" w:date="2015-07-16T08:18:00Z">
        <w:r w:rsidDel="00D34A9A">
          <w:delText xml:space="preserve"> potential</w:delText>
        </w:r>
      </w:del>
      <w:r>
        <w:t xml:space="preserve">. During the further analysis process this may become better understood and could be included into the </w:t>
      </w:r>
      <w:del w:id="159" w:author="Graham Smith" w:date="2015-07-16T08:18:00Z">
        <w:r w:rsidDel="00D34A9A">
          <w:delText xml:space="preserve">business </w:delText>
        </w:r>
      </w:del>
      <w:r>
        <w:t xml:space="preserve">benefit schedules. </w:t>
      </w:r>
    </w:p>
    <w:p w14:paraId="667997BB" w14:textId="77777777" w:rsidR="00833868" w:rsidRPr="00C132C7" w:rsidRDefault="00833868">
      <w:pPr>
        <w:jc w:val="both"/>
        <w:pPrChange w:id="160" w:author="Graham Smith" w:date="2015-07-16T08:19:00Z">
          <w:pPr/>
        </w:pPrChange>
      </w:pPr>
      <w:r>
        <w:t xml:space="preserve">Furthermore, the assumptions are based on known events as reported by customers – no assumption has been made of customers NOT reporting events where goods of value </w:t>
      </w:r>
      <w:proofErr w:type="gramStart"/>
      <w:r>
        <w:t>was</w:t>
      </w:r>
      <w:proofErr w:type="gramEnd"/>
      <w:r>
        <w:t xml:space="preserve"> shipped incorrectly. To better understand this aspect of business benefit, it may be good to analyse cycle counts to draw some conclusion of such potential losses.</w:t>
      </w:r>
    </w:p>
    <w:p w14:paraId="60EC1DEA" w14:textId="77777777" w:rsidR="00214AE9" w:rsidRDefault="00214AE9">
      <w:pPr>
        <w:rPr>
          <w:ins w:id="161" w:author="Graham Smith [2]" w:date="2018-06-27T09:45:00Z"/>
          <w:rFonts w:asciiTheme="majorHAnsi" w:eastAsiaTheme="majorEastAsia" w:hAnsiTheme="majorHAnsi" w:cstheme="majorBidi"/>
          <w:color w:val="2E74B5" w:themeColor="accent1" w:themeShade="BF"/>
          <w:sz w:val="32"/>
          <w:szCs w:val="32"/>
        </w:rPr>
      </w:pPr>
      <w:bookmarkStart w:id="162" w:name="_Toc424797391"/>
      <w:ins w:id="163" w:author="Graham Smith [2]" w:date="2018-06-27T09:45:00Z">
        <w:r>
          <w:br w:type="page"/>
        </w:r>
      </w:ins>
    </w:p>
    <w:p w14:paraId="667997BC" w14:textId="53B85044" w:rsidR="008D40D9" w:rsidRDefault="008D40D9" w:rsidP="00C132C7">
      <w:pPr>
        <w:pStyle w:val="Heading1"/>
        <w:numPr>
          <w:ilvl w:val="0"/>
          <w:numId w:val="20"/>
        </w:numPr>
      </w:pPr>
      <w:r>
        <w:lastRenderedPageBreak/>
        <w:t>Management Information</w:t>
      </w:r>
      <w:bookmarkEnd w:id="162"/>
    </w:p>
    <w:p w14:paraId="667997BD" w14:textId="77777777" w:rsidR="008D40D9" w:rsidRDefault="008D40D9" w:rsidP="008D40D9"/>
    <w:p w14:paraId="667997BE" w14:textId="77777777" w:rsidR="008D40D9" w:rsidRDefault="008D40D9">
      <w:pPr>
        <w:jc w:val="both"/>
        <w:pPrChange w:id="164" w:author="Graham Smith" w:date="2015-07-16T08:19:00Z">
          <w:pPr/>
        </w:pPrChange>
      </w:pPr>
      <w:r>
        <w:t xml:space="preserve">By design, the proposed solution </w:t>
      </w:r>
      <w:r w:rsidR="00833868">
        <w:t xml:space="preserve">should be web based and </w:t>
      </w:r>
      <w:r>
        <w:t>operate in real time</w:t>
      </w:r>
      <w:r w:rsidR="00332476">
        <w:t>.</w:t>
      </w:r>
    </w:p>
    <w:p w14:paraId="667997BF" w14:textId="77777777" w:rsidR="00332476" w:rsidRDefault="00332476">
      <w:pPr>
        <w:jc w:val="both"/>
        <w:pPrChange w:id="165" w:author="Graham Smith" w:date="2015-07-16T08:19:00Z">
          <w:pPr/>
        </w:pPrChange>
      </w:pPr>
      <w:r>
        <w:t xml:space="preserve">A </w:t>
      </w:r>
      <w:r w:rsidRPr="00332476">
        <w:rPr>
          <w:i/>
        </w:rPr>
        <w:t>standard</w:t>
      </w:r>
      <w:r>
        <w:t xml:space="preserve"> set of management information dashboards and reports </w:t>
      </w:r>
      <w:r w:rsidR="00833868">
        <w:t xml:space="preserve">should </w:t>
      </w:r>
      <w:r>
        <w:t>be provided for</w:t>
      </w:r>
      <w:r w:rsidR="00F249EA">
        <w:t xml:space="preserve"> and </w:t>
      </w:r>
      <w:r>
        <w:t>provide a real-time view for the following:</w:t>
      </w:r>
    </w:p>
    <w:p w14:paraId="667997C0" w14:textId="77777777" w:rsidR="00332476" w:rsidRDefault="009B52E1" w:rsidP="00332476">
      <w:pPr>
        <w:pStyle w:val="ListParagraph"/>
        <w:numPr>
          <w:ilvl w:val="0"/>
          <w:numId w:val="5"/>
        </w:numPr>
      </w:pPr>
      <w:r>
        <w:t>Sales orders released</w:t>
      </w:r>
      <w:r w:rsidR="00F249EA">
        <w:t xml:space="preserve"> for items not found</w:t>
      </w:r>
      <w:r>
        <w:t xml:space="preserve"> </w:t>
      </w:r>
      <w:r w:rsidR="00F249EA">
        <w:t>….</w:t>
      </w:r>
    </w:p>
    <w:p w14:paraId="667997C1" w14:textId="77777777" w:rsidR="000750B5" w:rsidRDefault="00F249EA" w:rsidP="00332476">
      <w:pPr>
        <w:pStyle w:val="ListParagraph"/>
        <w:numPr>
          <w:ilvl w:val="0"/>
          <w:numId w:val="5"/>
        </w:numPr>
      </w:pPr>
      <w:r>
        <w:t xml:space="preserve">Picked orders with goods not in proper location </w:t>
      </w:r>
      <w:r w:rsidR="000750B5">
        <w:t>….</w:t>
      </w:r>
    </w:p>
    <w:p w14:paraId="667997C2" w14:textId="77777777" w:rsidR="00F249EA" w:rsidRDefault="00F249EA" w:rsidP="00332476">
      <w:pPr>
        <w:pStyle w:val="ListParagraph"/>
        <w:numPr>
          <w:ilvl w:val="0"/>
          <w:numId w:val="5"/>
        </w:numPr>
      </w:pPr>
      <w:r>
        <w:t>……</w:t>
      </w:r>
    </w:p>
    <w:p w14:paraId="667997C3" w14:textId="77777777" w:rsidR="00253611" w:rsidRDefault="00253611" w:rsidP="00253611">
      <w:r>
        <w:t>.</w:t>
      </w:r>
    </w:p>
    <w:p w14:paraId="667997C4" w14:textId="77777777" w:rsidR="0038531A" w:rsidRDefault="0038531A" w:rsidP="00F249EA">
      <w:pPr>
        <w:pStyle w:val="Heading1"/>
        <w:numPr>
          <w:ilvl w:val="0"/>
          <w:numId w:val="20"/>
        </w:numPr>
      </w:pPr>
      <w:bookmarkStart w:id="166" w:name="_Toc424797392"/>
      <w:r>
        <w:t>Technology and related benefits</w:t>
      </w:r>
      <w:bookmarkEnd w:id="166"/>
    </w:p>
    <w:p w14:paraId="667997C5" w14:textId="77777777" w:rsidR="0038531A" w:rsidRDefault="0038531A" w:rsidP="00B30D22">
      <w:pPr>
        <w:jc w:val="both"/>
      </w:pPr>
    </w:p>
    <w:p w14:paraId="667997C6" w14:textId="77777777" w:rsidR="0038531A" w:rsidRDefault="0038531A" w:rsidP="00B30D22">
      <w:pPr>
        <w:jc w:val="both"/>
      </w:pPr>
      <w:r>
        <w:t xml:space="preserve">To ensure a lowest possible TCO (total cost of ownership) the development </w:t>
      </w:r>
      <w:r w:rsidR="00B30D22">
        <w:t xml:space="preserve">tools </w:t>
      </w:r>
      <w:r>
        <w:t xml:space="preserve">that will be used </w:t>
      </w:r>
      <w:r w:rsidR="00B30D22">
        <w:t xml:space="preserve">are of a world class standard delivering the benefits of </w:t>
      </w:r>
      <w:r w:rsidR="00B30D22" w:rsidRPr="00B30D22">
        <w:rPr>
          <w:b/>
          <w:i/>
        </w:rPr>
        <w:t>open source</w:t>
      </w:r>
      <w:r w:rsidR="00B30D22">
        <w:t xml:space="preserve"> that comes with freedom of choice, detachment from licensing costs, annual renewal licensing and an unbeatable platform for support where hundreds of thousands of skilled people are on tap 24 by 7 to assist.</w:t>
      </w:r>
      <w:r w:rsidR="00F249EA">
        <w:t xml:space="preserve"> However, MS SQL is well entrenched with a significant business investment and is to remain the hosting database.</w:t>
      </w:r>
    </w:p>
    <w:p w14:paraId="667997C7" w14:textId="77777777" w:rsidR="00E658FC" w:rsidRDefault="00E658FC">
      <w:pPr>
        <w:rPr>
          <w:rFonts w:asciiTheme="majorHAnsi" w:eastAsiaTheme="majorEastAsia" w:hAnsiTheme="majorHAnsi" w:cstheme="majorBidi"/>
          <w:color w:val="2E74B5" w:themeColor="accent1" w:themeShade="BF"/>
          <w:sz w:val="32"/>
          <w:szCs w:val="32"/>
        </w:rPr>
      </w:pPr>
      <w:r>
        <w:br w:type="page"/>
      </w:r>
    </w:p>
    <w:p w14:paraId="667997C8" w14:textId="77777777" w:rsidR="00332476" w:rsidRDefault="00253611" w:rsidP="00F249EA">
      <w:pPr>
        <w:pStyle w:val="Heading1"/>
        <w:numPr>
          <w:ilvl w:val="0"/>
          <w:numId w:val="20"/>
        </w:numPr>
      </w:pPr>
      <w:bookmarkStart w:id="167" w:name="_Toc424797393"/>
      <w:r>
        <w:lastRenderedPageBreak/>
        <w:t>Investment schedule</w:t>
      </w:r>
      <w:bookmarkEnd w:id="167"/>
    </w:p>
    <w:p w14:paraId="667997C9" w14:textId="77777777" w:rsidR="00C96F61" w:rsidRDefault="00C96F61" w:rsidP="005834AE">
      <w:pPr>
        <w:jc w:val="both"/>
      </w:pPr>
    </w:p>
    <w:p w14:paraId="667997CA" w14:textId="77777777" w:rsidR="00C96F61" w:rsidRDefault="00C96F61" w:rsidP="005834AE">
      <w:pPr>
        <w:jc w:val="both"/>
      </w:pPr>
      <w:r>
        <w:t>The following investment schedule is ‘</w:t>
      </w:r>
      <w:r w:rsidR="00F249EA">
        <w:t>provisional”</w:t>
      </w:r>
      <w:r>
        <w:t xml:space="preserve"> and will require a detailed review </w:t>
      </w:r>
      <w:r w:rsidR="00933F03">
        <w:t>to confirm actual functionality and consequently cost.</w:t>
      </w:r>
    </w:p>
    <w:p w14:paraId="667997CB" w14:textId="77777777" w:rsidR="00933F03" w:rsidRPr="005834AE" w:rsidRDefault="005834AE" w:rsidP="00C96F61">
      <w:pPr>
        <w:rPr>
          <w:b/>
        </w:rPr>
      </w:pPr>
      <w:r w:rsidRPr="005834AE">
        <w:rPr>
          <w:b/>
        </w:rPr>
        <w:t>Schedule 1: Investment for the proposed solution provision”</w:t>
      </w:r>
    </w:p>
    <w:p w14:paraId="667997CC" w14:textId="77777777" w:rsidR="005834AE" w:rsidRDefault="00F249EA" w:rsidP="00C96F61">
      <w:r>
        <w:rPr>
          <w:noProof/>
          <w:lang w:eastAsia="en-ZA"/>
        </w:rPr>
        <mc:AlternateContent>
          <mc:Choice Requires="wps">
            <w:drawing>
              <wp:anchor distT="0" distB="0" distL="114300" distR="114300" simplePos="0" relativeHeight="251664384" behindDoc="0" locked="0" layoutInCell="1" allowOverlap="1" wp14:anchorId="667997DE" wp14:editId="667997DF">
                <wp:simplePos x="0" y="0"/>
                <wp:positionH relativeFrom="column">
                  <wp:posOffset>-76200</wp:posOffset>
                </wp:positionH>
                <wp:positionV relativeFrom="paragraph">
                  <wp:posOffset>657225</wp:posOffset>
                </wp:positionV>
                <wp:extent cx="4722436" cy="1545103"/>
                <wp:effectExtent l="0" t="1200150" r="0" b="1198245"/>
                <wp:wrapNone/>
                <wp:docPr id="1" name="Text Box 1"/>
                <wp:cNvGraphicFramePr/>
                <a:graphic xmlns:a="http://schemas.openxmlformats.org/drawingml/2006/main">
                  <a:graphicData uri="http://schemas.microsoft.com/office/word/2010/wordprocessingShape">
                    <wps:wsp>
                      <wps:cNvSpPr txBox="1"/>
                      <wps:spPr>
                        <a:xfrm rot="19415963">
                          <a:off x="0" y="0"/>
                          <a:ext cx="4722436" cy="1545103"/>
                        </a:xfrm>
                        <a:prstGeom prst="rect">
                          <a:avLst/>
                        </a:prstGeom>
                        <a:noFill/>
                        <a:ln>
                          <a:noFill/>
                        </a:ln>
                        <a:effectLst/>
                      </wps:spPr>
                      <wps:txbx>
                        <w:txbxContent>
                          <w:p w14:paraId="667997F3" w14:textId="77777777" w:rsidR="00F249EA" w:rsidRPr="00F249EA" w:rsidRDefault="00F249EA" w:rsidP="00F249E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be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6C5CB" id="Text Box 1" o:spid="_x0000_s1029" type="#_x0000_t202" style="position:absolute;margin-left:-6pt;margin-top:51.75pt;width:371.85pt;height:121.65pt;rotation:-2385551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" filled="f" stroked="f">
                <v:textbox>
                  <w:txbxContent>
                    <w:p w:rsidR="00F249EA" w:rsidRPr="00F249EA" w:rsidRDefault="00F249EA" w:rsidP="00F249EA">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to be completed</w:t>
                      </w:r>
                    </w:p>
                  </w:txbxContent>
                </v:textbox>
              </v:shape>
            </w:pict>
          </mc:Fallback>
        </mc:AlternateContent>
      </w:r>
      <w:r w:rsidR="00C81CE5" w:rsidRPr="00C81CE5">
        <w:rPr>
          <w:noProof/>
          <w:lang w:eastAsia="en-ZA"/>
        </w:rPr>
        <w:drawing>
          <wp:inline distT="0" distB="0" distL="0" distR="0" wp14:anchorId="667997E0" wp14:editId="667997E1">
            <wp:extent cx="484822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8225" cy="2495550"/>
                    </a:xfrm>
                    <a:prstGeom prst="rect">
                      <a:avLst/>
                    </a:prstGeom>
                    <a:noFill/>
                    <a:ln>
                      <a:noFill/>
                    </a:ln>
                  </pic:spPr>
                </pic:pic>
              </a:graphicData>
            </a:graphic>
          </wp:inline>
        </w:drawing>
      </w:r>
    </w:p>
    <w:p w14:paraId="667997CD" w14:textId="77777777" w:rsidR="005834AE" w:rsidRDefault="005834AE" w:rsidP="00C96F61"/>
    <w:p w14:paraId="667997CE" w14:textId="77777777" w:rsidR="00933F03" w:rsidRPr="00C96F61" w:rsidRDefault="00933F03" w:rsidP="00C96F61"/>
    <w:p w14:paraId="667997CF" w14:textId="77777777" w:rsidR="00253611" w:rsidRPr="00253611" w:rsidRDefault="00253611" w:rsidP="00DC5C30">
      <w:pPr>
        <w:pStyle w:val="Heading1"/>
      </w:pPr>
    </w:p>
    <w:sectPr w:rsidR="00253611" w:rsidRPr="00253611" w:rsidSect="007B0F1C">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7ED4A" w14:textId="77777777" w:rsidR="009E3DFC" w:rsidRDefault="009E3DFC" w:rsidP="002A23B3">
      <w:pPr>
        <w:spacing w:after="0" w:line="240" w:lineRule="auto"/>
      </w:pPr>
      <w:r>
        <w:separator/>
      </w:r>
    </w:p>
  </w:endnote>
  <w:endnote w:type="continuationSeparator" w:id="0">
    <w:p w14:paraId="4677B1E0" w14:textId="77777777" w:rsidR="009E3DFC" w:rsidRDefault="009E3DFC" w:rsidP="002A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0322654"/>
      <w:docPartObj>
        <w:docPartGallery w:val="Page Numbers (Bottom of Page)"/>
        <w:docPartUnique/>
      </w:docPartObj>
    </w:sdtPr>
    <w:sdtEndPr>
      <w:rPr>
        <w:noProof/>
      </w:rPr>
    </w:sdtEndPr>
    <w:sdtContent>
      <w:p w14:paraId="667997E7" w14:textId="77777777" w:rsidR="008A6716" w:rsidRDefault="008A6716" w:rsidP="002A23B3">
        <w:pPr>
          <w:pStyle w:val="Footer"/>
          <w:pBdr>
            <w:bottom w:val="single" w:sz="6" w:space="1" w:color="auto"/>
          </w:pBdr>
        </w:pPr>
      </w:p>
      <w:p w14:paraId="667997E8" w14:textId="77777777" w:rsidR="008A6716" w:rsidRDefault="008A6716" w:rsidP="002A23B3">
        <w:pPr>
          <w:pStyle w:val="Footer"/>
          <w:rPr>
            <w:noProof/>
          </w:rPr>
        </w:pPr>
        <w:r>
          <w:t>Date: 2015-02-12</w:t>
        </w:r>
        <w:r>
          <w:tab/>
        </w:r>
        <w:r>
          <w:tab/>
          <w:t xml:space="preserve">Page </w:t>
        </w:r>
        <w:r>
          <w:fldChar w:fldCharType="begin"/>
        </w:r>
        <w:r>
          <w:instrText xml:space="preserve"> PAGE   \* MERGEFORMAT </w:instrText>
        </w:r>
        <w:r>
          <w:fldChar w:fldCharType="separate"/>
        </w:r>
        <w:r w:rsidR="00603D3B">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603D3B">
          <w:rPr>
            <w:noProof/>
          </w:rPr>
          <w:t>9</w:t>
        </w:r>
        <w:r>
          <w:rPr>
            <w:noProof/>
          </w:rPr>
          <w:fldChar w:fldCharType="end"/>
        </w:r>
      </w:p>
      <w:p w14:paraId="667997E9" w14:textId="77777777" w:rsidR="008A6716" w:rsidRDefault="008A6716" w:rsidP="002A23B3">
        <w:pPr>
          <w:pStyle w:val="Footer"/>
        </w:pPr>
        <w:r>
          <w:rPr>
            <w:noProof/>
          </w:rPr>
          <w:t>Private and confidential</w:t>
        </w:r>
      </w:p>
    </w:sdtContent>
  </w:sdt>
  <w:p w14:paraId="667997EA" w14:textId="77777777" w:rsidR="008A6716" w:rsidRDefault="008A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75588" w14:textId="77777777" w:rsidR="009E3DFC" w:rsidRDefault="009E3DFC" w:rsidP="002A23B3">
      <w:pPr>
        <w:spacing w:after="0" w:line="240" w:lineRule="auto"/>
      </w:pPr>
      <w:r>
        <w:separator/>
      </w:r>
    </w:p>
  </w:footnote>
  <w:footnote w:type="continuationSeparator" w:id="0">
    <w:p w14:paraId="279D23D8" w14:textId="77777777" w:rsidR="009E3DFC" w:rsidRDefault="009E3DFC" w:rsidP="002A2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997E6" w14:textId="77777777" w:rsidR="008A6716" w:rsidRPr="002A23B3" w:rsidRDefault="008A6716">
    <w:pPr>
      <w:pStyle w:val="Header"/>
      <w:rPr>
        <w:lang w:val="af-ZA"/>
      </w:rPr>
    </w:pPr>
    <w:r>
      <w:rPr>
        <w:lang w:val="af-ZA"/>
      </w:rPr>
      <w:t>Picked Goods Verification using Item Barcodes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FB7546C08E8401587ED0A50932E8118"/>
      </w:placeholder>
      <w:temporary/>
      <w:showingPlcHdr/>
      <w15:appearance w15:val="hidden"/>
    </w:sdtPr>
    <w:sdtEndPr/>
    <w:sdtContent>
      <w:p w14:paraId="667997EB" w14:textId="77777777" w:rsidR="008A6716" w:rsidRDefault="008A6716">
        <w:pPr>
          <w:pStyle w:val="Header"/>
        </w:pPr>
        <w:r>
          <w:t>[Type here]</w:t>
        </w:r>
      </w:p>
    </w:sdtContent>
  </w:sdt>
  <w:p w14:paraId="667997EC" w14:textId="77777777" w:rsidR="008A6716" w:rsidRDefault="008A6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21E90"/>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2DA025F"/>
    <w:multiLevelType w:val="hybridMultilevel"/>
    <w:tmpl w:val="3E7A1B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F80E34"/>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6DD71C2"/>
    <w:multiLevelType w:val="hybridMultilevel"/>
    <w:tmpl w:val="CC382F00"/>
    <w:lvl w:ilvl="0" w:tplc="1C090001">
      <w:start w:val="1"/>
      <w:numFmt w:val="bullet"/>
      <w:lvlText w:val=""/>
      <w:lvlJc w:val="left"/>
      <w:pPr>
        <w:ind w:left="2160" w:hanging="360"/>
      </w:pPr>
      <w:rPr>
        <w:rFonts w:ascii="Symbol" w:hAnsi="Symbol" w:hint="default"/>
      </w:rPr>
    </w:lvl>
    <w:lvl w:ilvl="1" w:tplc="1C090003">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4" w15:restartNumberingAfterBreak="0">
    <w:nsid w:val="14815D21"/>
    <w:multiLevelType w:val="hybridMultilevel"/>
    <w:tmpl w:val="F594CD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365ACF"/>
    <w:multiLevelType w:val="hybridMultilevel"/>
    <w:tmpl w:val="1562A5CE"/>
    <w:lvl w:ilvl="0" w:tplc="F53CC9B0">
      <w:start w:val="6"/>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AD762E9"/>
    <w:multiLevelType w:val="hybridMultilevel"/>
    <w:tmpl w:val="B9C439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BB93757"/>
    <w:multiLevelType w:val="hybridMultilevel"/>
    <w:tmpl w:val="9272ADC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5003540"/>
    <w:multiLevelType w:val="hybridMultilevel"/>
    <w:tmpl w:val="2A7A0E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8700BAB"/>
    <w:multiLevelType w:val="hybridMultilevel"/>
    <w:tmpl w:val="AF9699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C964230"/>
    <w:multiLevelType w:val="hybridMultilevel"/>
    <w:tmpl w:val="BA6EB8B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426CEE"/>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C0973C2"/>
    <w:multiLevelType w:val="hybridMultilevel"/>
    <w:tmpl w:val="4150FDE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CFE2357"/>
    <w:multiLevelType w:val="hybridMultilevel"/>
    <w:tmpl w:val="7098FE3E"/>
    <w:lvl w:ilvl="0" w:tplc="B9068B32">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CE03FDC"/>
    <w:multiLevelType w:val="hybridMultilevel"/>
    <w:tmpl w:val="5372BE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37E2E8F"/>
    <w:multiLevelType w:val="hybridMultilevel"/>
    <w:tmpl w:val="9AC276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CCC1FCD"/>
    <w:multiLevelType w:val="hybridMultilevel"/>
    <w:tmpl w:val="81AE72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2062483"/>
    <w:multiLevelType w:val="hybridMultilevel"/>
    <w:tmpl w:val="FBC69402"/>
    <w:lvl w:ilvl="0" w:tplc="1C090001">
      <w:start w:val="1"/>
      <w:numFmt w:val="bullet"/>
      <w:lvlText w:val=""/>
      <w:lvlJc w:val="left"/>
      <w:pPr>
        <w:ind w:left="765" w:hanging="360"/>
      </w:pPr>
      <w:rPr>
        <w:rFonts w:ascii="Symbol" w:hAnsi="Symbol" w:hint="default"/>
      </w:rPr>
    </w:lvl>
    <w:lvl w:ilvl="1" w:tplc="1C090003">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8" w15:restartNumberingAfterBreak="0">
    <w:nsid w:val="79906ACF"/>
    <w:multiLevelType w:val="multilevel"/>
    <w:tmpl w:val="CA26BC2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C15060B"/>
    <w:multiLevelType w:val="multilevel"/>
    <w:tmpl w:val="E398040A"/>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6"/>
  </w:num>
  <w:num w:numId="3">
    <w:abstractNumId w:val="17"/>
  </w:num>
  <w:num w:numId="4">
    <w:abstractNumId w:val="19"/>
  </w:num>
  <w:num w:numId="5">
    <w:abstractNumId w:val="1"/>
  </w:num>
  <w:num w:numId="6">
    <w:abstractNumId w:val="8"/>
  </w:num>
  <w:num w:numId="7">
    <w:abstractNumId w:val="5"/>
  </w:num>
  <w:num w:numId="8">
    <w:abstractNumId w:val="2"/>
  </w:num>
  <w:num w:numId="9">
    <w:abstractNumId w:val="7"/>
  </w:num>
  <w:num w:numId="10">
    <w:abstractNumId w:val="18"/>
  </w:num>
  <w:num w:numId="11">
    <w:abstractNumId w:val="15"/>
  </w:num>
  <w:num w:numId="12">
    <w:abstractNumId w:val="9"/>
  </w:num>
  <w:num w:numId="13">
    <w:abstractNumId w:val="0"/>
  </w:num>
  <w:num w:numId="14">
    <w:abstractNumId w:val="16"/>
  </w:num>
  <w:num w:numId="15">
    <w:abstractNumId w:val="14"/>
  </w:num>
  <w:num w:numId="16">
    <w:abstractNumId w:val="10"/>
  </w:num>
  <w:num w:numId="17">
    <w:abstractNumId w:val="12"/>
  </w:num>
  <w:num w:numId="18">
    <w:abstractNumId w:val="3"/>
  </w:num>
  <w:num w:numId="19">
    <w:abstractNumId w:val="4"/>
  </w:num>
  <w:num w:numId="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ham Smith">
    <w15:presenceInfo w15:providerId="None" w15:userId="Graham Smith"/>
  </w15:person>
  <w15:person w15:author="Graham Smith [2]">
    <w15:presenceInfo w15:providerId="Windows Live" w15:userId="5ff193ffc5952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F1C"/>
    <w:rsid w:val="000039BF"/>
    <w:rsid w:val="00051189"/>
    <w:rsid w:val="000750B5"/>
    <w:rsid w:val="00155CE8"/>
    <w:rsid w:val="00171A78"/>
    <w:rsid w:val="0017316C"/>
    <w:rsid w:val="00190DF6"/>
    <w:rsid w:val="001B3B19"/>
    <w:rsid w:val="00214AE9"/>
    <w:rsid w:val="00240F06"/>
    <w:rsid w:val="00253611"/>
    <w:rsid w:val="00264DD8"/>
    <w:rsid w:val="002A23B3"/>
    <w:rsid w:val="002D0BFF"/>
    <w:rsid w:val="002E5A5D"/>
    <w:rsid w:val="00302940"/>
    <w:rsid w:val="00311872"/>
    <w:rsid w:val="00315C66"/>
    <w:rsid w:val="003268D9"/>
    <w:rsid w:val="00332476"/>
    <w:rsid w:val="00370BFE"/>
    <w:rsid w:val="0038531A"/>
    <w:rsid w:val="00403BE3"/>
    <w:rsid w:val="00416D97"/>
    <w:rsid w:val="004628B9"/>
    <w:rsid w:val="004A7FC0"/>
    <w:rsid w:val="004C4ECB"/>
    <w:rsid w:val="005276A9"/>
    <w:rsid w:val="00527DF9"/>
    <w:rsid w:val="00550EC5"/>
    <w:rsid w:val="005712E0"/>
    <w:rsid w:val="005834AE"/>
    <w:rsid w:val="00594C19"/>
    <w:rsid w:val="005D222A"/>
    <w:rsid w:val="00603D3B"/>
    <w:rsid w:val="00612285"/>
    <w:rsid w:val="0062632B"/>
    <w:rsid w:val="0064606A"/>
    <w:rsid w:val="00683B0B"/>
    <w:rsid w:val="00685E60"/>
    <w:rsid w:val="006D5EAD"/>
    <w:rsid w:val="00716921"/>
    <w:rsid w:val="007344E5"/>
    <w:rsid w:val="0073777D"/>
    <w:rsid w:val="007936C8"/>
    <w:rsid w:val="007A7B69"/>
    <w:rsid w:val="007B0F1C"/>
    <w:rsid w:val="007B4F76"/>
    <w:rsid w:val="007F2C18"/>
    <w:rsid w:val="00833868"/>
    <w:rsid w:val="00835CF1"/>
    <w:rsid w:val="00845EE2"/>
    <w:rsid w:val="008A6716"/>
    <w:rsid w:val="008C2302"/>
    <w:rsid w:val="008D40D9"/>
    <w:rsid w:val="009041E5"/>
    <w:rsid w:val="00927604"/>
    <w:rsid w:val="00933F03"/>
    <w:rsid w:val="00994D2C"/>
    <w:rsid w:val="009B52E1"/>
    <w:rsid w:val="009C6862"/>
    <w:rsid w:val="009D5D53"/>
    <w:rsid w:val="009E3DFC"/>
    <w:rsid w:val="00A04C26"/>
    <w:rsid w:val="00A23E99"/>
    <w:rsid w:val="00AC1441"/>
    <w:rsid w:val="00B0597C"/>
    <w:rsid w:val="00B1351D"/>
    <w:rsid w:val="00B30D22"/>
    <w:rsid w:val="00BD1663"/>
    <w:rsid w:val="00BE24A1"/>
    <w:rsid w:val="00BF36EC"/>
    <w:rsid w:val="00C06F18"/>
    <w:rsid w:val="00C132C7"/>
    <w:rsid w:val="00C33D39"/>
    <w:rsid w:val="00C81CE5"/>
    <w:rsid w:val="00C96F61"/>
    <w:rsid w:val="00CA0ADE"/>
    <w:rsid w:val="00CB1D10"/>
    <w:rsid w:val="00D04C60"/>
    <w:rsid w:val="00D16E2D"/>
    <w:rsid w:val="00D34A9A"/>
    <w:rsid w:val="00DC5C30"/>
    <w:rsid w:val="00DD37EF"/>
    <w:rsid w:val="00DE132D"/>
    <w:rsid w:val="00DE77CE"/>
    <w:rsid w:val="00E44486"/>
    <w:rsid w:val="00E658FC"/>
    <w:rsid w:val="00E73B2F"/>
    <w:rsid w:val="00EA2564"/>
    <w:rsid w:val="00F1338B"/>
    <w:rsid w:val="00F249EA"/>
    <w:rsid w:val="00F27302"/>
    <w:rsid w:val="00FC130E"/>
    <w:rsid w:val="00FC5BD3"/>
    <w:rsid w:val="00FD43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971C"/>
  <w15:chartTrackingRefBased/>
  <w15:docId w15:val="{171319F5-2F87-4F32-B5F0-53701BC4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F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A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0F1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0F1C"/>
    <w:rPr>
      <w:rFonts w:eastAsiaTheme="minorEastAsia"/>
      <w:lang w:val="en-US"/>
    </w:rPr>
  </w:style>
  <w:style w:type="character" w:customStyle="1" w:styleId="Heading1Char">
    <w:name w:val="Heading 1 Char"/>
    <w:basedOn w:val="DefaultParagraphFont"/>
    <w:link w:val="Heading1"/>
    <w:uiPriority w:val="9"/>
    <w:rsid w:val="007B0F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A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5A5D"/>
    <w:pPr>
      <w:ind w:left="720"/>
      <w:contextualSpacing/>
    </w:pPr>
  </w:style>
  <w:style w:type="paragraph" w:styleId="TOC1">
    <w:name w:val="toc 1"/>
    <w:basedOn w:val="Normal"/>
    <w:next w:val="Normal"/>
    <w:autoRedefine/>
    <w:uiPriority w:val="39"/>
    <w:unhideWhenUsed/>
    <w:rsid w:val="005834AE"/>
    <w:pPr>
      <w:spacing w:after="100"/>
    </w:pPr>
  </w:style>
  <w:style w:type="paragraph" w:styleId="TOC2">
    <w:name w:val="toc 2"/>
    <w:basedOn w:val="Normal"/>
    <w:next w:val="Normal"/>
    <w:autoRedefine/>
    <w:uiPriority w:val="39"/>
    <w:unhideWhenUsed/>
    <w:rsid w:val="005834AE"/>
    <w:pPr>
      <w:spacing w:after="100"/>
      <w:ind w:left="220"/>
    </w:pPr>
  </w:style>
  <w:style w:type="paragraph" w:styleId="Header">
    <w:name w:val="header"/>
    <w:basedOn w:val="Normal"/>
    <w:link w:val="HeaderChar"/>
    <w:uiPriority w:val="99"/>
    <w:unhideWhenUsed/>
    <w:rsid w:val="002A2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3B3"/>
  </w:style>
  <w:style w:type="paragraph" w:styleId="Footer">
    <w:name w:val="footer"/>
    <w:basedOn w:val="Normal"/>
    <w:link w:val="FooterChar"/>
    <w:uiPriority w:val="99"/>
    <w:unhideWhenUsed/>
    <w:rsid w:val="002A2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3B3"/>
  </w:style>
  <w:style w:type="character" w:customStyle="1" w:styleId="Heading3Char">
    <w:name w:val="Heading 3 Char"/>
    <w:basedOn w:val="DefaultParagraphFont"/>
    <w:link w:val="Heading3"/>
    <w:uiPriority w:val="9"/>
    <w:rsid w:val="00CB1D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34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2C18"/>
    <w:pPr>
      <w:spacing w:after="100"/>
      <w:ind w:left="440"/>
    </w:pPr>
  </w:style>
  <w:style w:type="paragraph" w:styleId="BalloonText">
    <w:name w:val="Balloon Text"/>
    <w:basedOn w:val="Normal"/>
    <w:link w:val="BalloonTextChar"/>
    <w:uiPriority w:val="99"/>
    <w:semiHidden/>
    <w:unhideWhenUsed/>
    <w:rsid w:val="00BE2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24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4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B7546C08E8401587ED0A50932E8118"/>
        <w:category>
          <w:name w:val="General"/>
          <w:gallery w:val="placeholder"/>
        </w:category>
        <w:types>
          <w:type w:val="bbPlcHdr"/>
        </w:types>
        <w:behaviors>
          <w:behavior w:val="content"/>
        </w:behaviors>
        <w:guid w:val="{50B008F0-327F-4437-AB79-458F5264E023}"/>
      </w:docPartPr>
      <w:docPartBody>
        <w:p w:rsidR="00E16A93" w:rsidRDefault="00CA6FDA" w:rsidP="00CA6FDA">
          <w:pPr>
            <w:pStyle w:val="4FB7546C08E8401587ED0A50932E8118"/>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DA"/>
    <w:rsid w:val="001117AF"/>
    <w:rsid w:val="00846B20"/>
    <w:rsid w:val="009D0BC4"/>
    <w:rsid w:val="00BA506E"/>
    <w:rsid w:val="00BE1ED2"/>
    <w:rsid w:val="00CA6FDA"/>
    <w:rsid w:val="00DC6E6E"/>
    <w:rsid w:val="00E16A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B7546C08E8401587ED0A50932E8118">
    <w:name w:val="4FB7546C08E8401587ED0A50932E8118"/>
    <w:rsid w:val="00CA6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Guideline scope to develop and deliver a tailored solution that will optimise the picked stock verification as part of the pre-delivery customer order fulfilment process</Abstract>
  <CompanyAddress/>
  <CompanyPhone/>
  <CompanyFax/>
  <CompanyEmail>Graham@gmail.com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122E91-0EC7-4907-8F57-DEAB8320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Scope overview for
parts scan verification optimisation</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overview for
parts scan verification optimisation</dc:title>
  <dc:subject/>
  <dc:creator>Graham Smith</dc:creator>
  <cp:keywords/>
  <dc:description/>
  <cp:lastModifiedBy>Graham Smith</cp:lastModifiedBy>
  <cp:revision>11</cp:revision>
  <dcterms:created xsi:type="dcterms:W3CDTF">2016-01-22T06:26:00Z</dcterms:created>
  <dcterms:modified xsi:type="dcterms:W3CDTF">2018-09-05T08:45:00Z</dcterms:modified>
</cp:coreProperties>
</file>