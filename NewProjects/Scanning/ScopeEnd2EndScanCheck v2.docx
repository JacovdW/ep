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7511115"/>
        <w:docPartObj>
          <w:docPartGallery w:val="Cover Pages"/>
          <w:docPartUnique/>
        </w:docPartObj>
      </w:sdtPr>
      <w:sdtEndPr/>
      <w:sdtContent>
        <w:p w14:paraId="6679971C" w14:textId="77777777" w:rsidR="002A23B3" w:rsidRDefault="002A23B3">
          <w:r>
            <w:rPr>
              <w:noProof/>
              <w:lang w:eastAsia="en-ZA"/>
            </w:rPr>
            <mc:AlternateContent>
              <mc:Choice Requires="wpg">
                <w:drawing>
                  <wp:anchor distT="0" distB="0" distL="114300" distR="114300" simplePos="0" relativeHeight="251662336" behindDoc="0" locked="0" layoutInCell="1" allowOverlap="1" wp14:anchorId="667997D0" wp14:editId="667997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62E5C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ZA"/>
            </w:rPr>
            <mc:AlternateContent>
              <mc:Choice Requires="wps">
                <w:drawing>
                  <wp:anchor distT="0" distB="0" distL="114300" distR="114300" simplePos="0" relativeHeight="251660288" behindDoc="0" locked="0" layoutInCell="1" allowOverlap="1" wp14:anchorId="667997D2" wp14:editId="667997D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7997ED" w14:textId="77777777" w:rsidR="008A6716" w:rsidRDefault="008A6716">
                                    <w:pPr>
                                      <w:pStyle w:val="NoSpacing"/>
                                      <w:jc w:val="right"/>
                                      <w:rPr>
                                        <w:color w:val="595959" w:themeColor="text1" w:themeTint="A6"/>
                                        <w:sz w:val="28"/>
                                        <w:szCs w:val="28"/>
                                      </w:rPr>
                                    </w:pPr>
                                    <w:r>
                                      <w:rPr>
                                        <w:color w:val="595959" w:themeColor="text1" w:themeTint="A6"/>
                                        <w:sz w:val="28"/>
                                        <w:szCs w:val="28"/>
                                        <w:lang w:val="en-ZA"/>
                                      </w:rPr>
                                      <w:t>Graham Smith</w:t>
                                    </w:r>
                                  </w:p>
                                </w:sdtContent>
                              </w:sdt>
                              <w:p w14:paraId="667997EE" w14:textId="71216B7D" w:rsidR="008A6716" w:rsidRDefault="00A420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del w:id="0" w:author="Graham Smith" w:date="2018-06-27T12:42:00Z">
                                      <w:r w:rsidR="00226ED0" w:rsidDel="00226ED0">
                                        <w:rPr>
                                          <w:color w:val="595959" w:themeColor="text1" w:themeTint="A6"/>
                                          <w:sz w:val="18"/>
                                          <w:szCs w:val="18"/>
                                        </w:rPr>
                                        <w:delText>Graham@gmail.com</w:delText>
                                      </w:r>
                                    </w:del>
                                    <w:ins w:id="1" w:author="Graham Smith" w:date="2018-06-27T12:42:00Z">
                                      <w:r w:rsidR="00226ED0">
                                        <w:rPr>
                                          <w:color w:val="595959" w:themeColor="text1" w:themeTint="A6"/>
                                          <w:sz w:val="18"/>
                                          <w:szCs w:val="18"/>
                                        </w:rPr>
                                        <w:t>Grahams777@gmail.com</w:t>
                                      </w:r>
                                    </w:ins>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7997D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7997ED" w14:textId="77777777" w:rsidR="008A6716" w:rsidRDefault="008A6716">
                              <w:pPr>
                                <w:pStyle w:val="NoSpacing"/>
                                <w:jc w:val="right"/>
                                <w:rPr>
                                  <w:color w:val="595959" w:themeColor="text1" w:themeTint="A6"/>
                                  <w:sz w:val="28"/>
                                  <w:szCs w:val="28"/>
                                </w:rPr>
                              </w:pPr>
                              <w:r>
                                <w:rPr>
                                  <w:color w:val="595959" w:themeColor="text1" w:themeTint="A6"/>
                                  <w:sz w:val="28"/>
                                  <w:szCs w:val="28"/>
                                  <w:lang w:val="en-ZA"/>
                                </w:rPr>
                                <w:t>Graham Smith</w:t>
                              </w:r>
                            </w:p>
                          </w:sdtContent>
                        </w:sdt>
                        <w:p w14:paraId="667997EE" w14:textId="71216B7D" w:rsidR="008A6716" w:rsidRDefault="00226ED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del w:id="2" w:author="Graham Smith" w:date="2018-06-27T12:42:00Z">
                                <w:r w:rsidDel="00226ED0">
                                  <w:rPr>
                                    <w:color w:val="595959" w:themeColor="text1" w:themeTint="A6"/>
                                    <w:sz w:val="18"/>
                                    <w:szCs w:val="18"/>
                                  </w:rPr>
                                  <w:delText>Graham@gmail.com</w:delText>
                                </w:r>
                              </w:del>
                              <w:ins w:id="3" w:author="Graham Smith" w:date="2018-06-27T12:42:00Z">
                                <w:r>
                                  <w:rPr>
                                    <w:color w:val="595959" w:themeColor="text1" w:themeTint="A6"/>
                                    <w:sz w:val="18"/>
                                    <w:szCs w:val="18"/>
                                  </w:rPr>
                                  <w:t>Graham</w:t>
                                </w:r>
                                <w:r>
                                  <w:rPr>
                                    <w:color w:val="595959" w:themeColor="text1" w:themeTint="A6"/>
                                    <w:sz w:val="18"/>
                                    <w:szCs w:val="18"/>
                                  </w:rPr>
                                  <w:t>s777</w:t>
                                </w:r>
                                <w:r>
                                  <w:rPr>
                                    <w:color w:val="595959" w:themeColor="text1" w:themeTint="A6"/>
                                    <w:sz w:val="18"/>
                                    <w:szCs w:val="18"/>
                                  </w:rPr>
                                  <w:t>@gmail.com</w:t>
                                </w:r>
                              </w:ins>
                            </w:sdtContent>
                          </w:sdt>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667997D4" wp14:editId="667997D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997EF" w14:textId="77777777" w:rsidR="008A6716" w:rsidRDefault="008A671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67997F0" w14:textId="66B19EA1" w:rsidR="008A6716" w:rsidRDefault="00C027EF">
                                    <w:pPr>
                                      <w:pStyle w:val="NoSpacing"/>
                                      <w:jc w:val="right"/>
                                      <w:rPr>
                                        <w:color w:val="595959" w:themeColor="text1" w:themeTint="A6"/>
                                        <w:sz w:val="20"/>
                                        <w:szCs w:val="20"/>
                                      </w:rPr>
                                    </w:pPr>
                                    <w:del w:id="2" w:author="Graham Smith" w:date="2018-06-27T12:41:00Z">
                                      <w:r w:rsidDel="00C027EF">
                                        <w:rPr>
                                          <w:color w:val="595959" w:themeColor="text1" w:themeTint="A6"/>
                                          <w:sz w:val="20"/>
                                          <w:szCs w:val="20"/>
                                        </w:rPr>
                                        <w:delText>Guideline scope to develop and deliver a tailored solution that will optimise the picked stock verification as part of the pre-delivery customer order fulfilment process</w:delText>
                                      </w:r>
                                    </w:del>
                                    <w:ins w:id="3" w:author="Graham Smith" w:date="2018-06-27T12:41:00Z">
                                      <w:r>
                                        <w:rPr>
                                          <w:color w:val="595959" w:themeColor="text1" w:themeTint="A6"/>
                                          <w:sz w:val="20"/>
                                          <w:szCs w:val="20"/>
                                        </w:rPr>
                                        <w:t xml:space="preserve">Guideline scope to develop and deliver a tailored solution that will optimise </w:t>
                                      </w:r>
                                      <w:r w:rsidR="008459C0">
                                        <w:rPr>
                                          <w:color w:val="595959" w:themeColor="text1" w:themeTint="A6"/>
                                          <w:sz w:val="20"/>
                                          <w:szCs w:val="20"/>
                                        </w:rPr>
                                        <w:t xml:space="preserve">business processes through the </w:t>
                                      </w:r>
                                      <w:r>
                                        <w:rPr>
                                          <w:color w:val="595959" w:themeColor="text1" w:themeTint="A6"/>
                                          <w:sz w:val="20"/>
                                          <w:szCs w:val="20"/>
                                        </w:rPr>
                                        <w:t>deployment of a</w:t>
                                      </w:r>
                                    </w:ins>
                                    <w:ins w:id="4" w:author="Graham Smith" w:date="2018-06-27T12:42:00Z">
                                      <w:r w:rsidR="00CA434D">
                                        <w:rPr>
                                          <w:color w:val="595959" w:themeColor="text1" w:themeTint="A6"/>
                                          <w:sz w:val="20"/>
                                          <w:szCs w:val="20"/>
                                        </w:rPr>
                                        <w:t>n enterprise</w:t>
                                      </w:r>
                                      <w:r w:rsidR="00226ED0">
                                        <w:rPr>
                                          <w:color w:val="595959" w:themeColor="text1" w:themeTint="A6"/>
                                          <w:sz w:val="20"/>
                                          <w:szCs w:val="20"/>
                                        </w:rPr>
                                        <w:t>-</w:t>
                                      </w:r>
                                    </w:ins>
                                    <w:ins w:id="5" w:author="Graham Smith" w:date="2018-06-27T12:43:00Z">
                                      <w:r w:rsidR="00226ED0">
                                        <w:rPr>
                                          <w:color w:val="595959" w:themeColor="text1" w:themeTint="A6"/>
                                          <w:sz w:val="20"/>
                                          <w:szCs w:val="20"/>
                                        </w:rPr>
                                        <w:t>wide barcode</w:t>
                                      </w:r>
                                    </w:ins>
                                    <w:ins w:id="6" w:author="Graham Smith" w:date="2018-06-27T12:41:00Z">
                                      <w:r>
                                        <w:rPr>
                                          <w:color w:val="595959" w:themeColor="text1" w:themeTint="A6"/>
                                          <w:sz w:val="20"/>
                                          <w:szCs w:val="20"/>
                                        </w:rPr>
                                        <w:t xml:space="preserve"> scanning solution</w:t>
                                      </w:r>
                                      <w:r w:rsidR="008459C0">
                                        <w:rPr>
                                          <w:color w:val="595959" w:themeColor="text1" w:themeTint="A6"/>
                                          <w:sz w:val="20"/>
                                          <w:szCs w:val="20"/>
                                        </w:rPr>
                                        <w:t xml:space="preserve"> </w:t>
                                      </w:r>
                                    </w:ins>
                                    <w:ins w:id="7" w:author="Graham Smith" w:date="2018-06-27T12:42:00Z">
                                      <w:r w:rsidR="00CA434D">
                                        <w:rPr>
                                          <w:color w:val="595959" w:themeColor="text1" w:themeTint="A6"/>
                                          <w:sz w:val="20"/>
                                          <w:szCs w:val="20"/>
                                        </w:rPr>
                                        <w:t xml:space="preserve">throughout the </w:t>
                                      </w:r>
                                    </w:ins>
                                    <w:ins w:id="8" w:author="Graham Smith" w:date="2018-06-27T12:41:00Z">
                                      <w:r w:rsidR="008459C0">
                                        <w:rPr>
                                          <w:color w:val="595959" w:themeColor="text1" w:themeTint="A6"/>
                                          <w:sz w:val="20"/>
                                          <w:szCs w:val="20"/>
                                        </w:rPr>
                                        <w:t>enterp</w:t>
                                      </w:r>
                                    </w:ins>
                                    <w:ins w:id="9" w:author="Graham Smith" w:date="2018-06-27T12:42:00Z">
                                      <w:r w:rsidR="00CA434D">
                                        <w:rPr>
                                          <w:color w:val="595959" w:themeColor="text1" w:themeTint="A6"/>
                                          <w:sz w:val="20"/>
                                          <w:szCs w:val="20"/>
                                        </w:rPr>
                                        <w:t xml:space="preserve">rise </w:t>
                                      </w:r>
                                    </w:ins>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7997D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67997EF" w14:textId="77777777" w:rsidR="008A6716" w:rsidRDefault="008A671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7997F0" w14:textId="66B19EA1" w:rsidR="008A6716" w:rsidRDefault="00C027EF">
                              <w:pPr>
                                <w:pStyle w:val="NoSpacing"/>
                                <w:jc w:val="right"/>
                                <w:rPr>
                                  <w:color w:val="595959" w:themeColor="text1" w:themeTint="A6"/>
                                  <w:sz w:val="20"/>
                                  <w:szCs w:val="20"/>
                                </w:rPr>
                              </w:pPr>
                              <w:del w:id="12" w:author="Graham Smith" w:date="2018-06-27T12:41:00Z">
                                <w:r w:rsidDel="00C027EF">
                                  <w:rPr>
                                    <w:color w:val="595959" w:themeColor="text1" w:themeTint="A6"/>
                                    <w:sz w:val="20"/>
                                    <w:szCs w:val="20"/>
                                  </w:rPr>
                                  <w:delText>Guideline scope to develop and deliver a tailored solution that will optimise the picked stock verification as part of the pre-delivery customer order fulfilment process</w:delText>
                                </w:r>
                              </w:del>
                              <w:ins w:id="13" w:author="Graham Smith" w:date="2018-06-27T12:41:00Z">
                                <w:r>
                                  <w:rPr>
                                    <w:color w:val="595959" w:themeColor="text1" w:themeTint="A6"/>
                                    <w:sz w:val="20"/>
                                    <w:szCs w:val="20"/>
                                  </w:rPr>
                                  <w:t xml:space="preserve">Guideline scope to develop and deliver a tailored solution that will optimise </w:t>
                                </w:r>
                                <w:r w:rsidR="008459C0">
                                  <w:rPr>
                                    <w:color w:val="595959" w:themeColor="text1" w:themeTint="A6"/>
                                    <w:sz w:val="20"/>
                                    <w:szCs w:val="20"/>
                                  </w:rPr>
                                  <w:t xml:space="preserve">business processes through the </w:t>
                                </w:r>
                                <w:r>
                                  <w:rPr>
                                    <w:color w:val="595959" w:themeColor="text1" w:themeTint="A6"/>
                                    <w:sz w:val="20"/>
                                    <w:szCs w:val="20"/>
                                  </w:rPr>
                                  <w:t>deployment of a</w:t>
                                </w:r>
                              </w:ins>
                              <w:ins w:id="14" w:author="Graham Smith" w:date="2018-06-27T12:42:00Z">
                                <w:r w:rsidR="00CA434D">
                                  <w:rPr>
                                    <w:color w:val="595959" w:themeColor="text1" w:themeTint="A6"/>
                                    <w:sz w:val="20"/>
                                    <w:szCs w:val="20"/>
                                  </w:rPr>
                                  <w:t>n enterprise</w:t>
                                </w:r>
                                <w:r w:rsidR="00226ED0">
                                  <w:rPr>
                                    <w:color w:val="595959" w:themeColor="text1" w:themeTint="A6"/>
                                    <w:sz w:val="20"/>
                                    <w:szCs w:val="20"/>
                                  </w:rPr>
                                  <w:t>-</w:t>
                                </w:r>
                              </w:ins>
                              <w:ins w:id="15" w:author="Graham Smith" w:date="2018-06-27T12:43:00Z">
                                <w:r w:rsidR="00226ED0">
                                  <w:rPr>
                                    <w:color w:val="595959" w:themeColor="text1" w:themeTint="A6"/>
                                    <w:sz w:val="20"/>
                                    <w:szCs w:val="20"/>
                                  </w:rPr>
                                  <w:t>wide barcode</w:t>
                                </w:r>
                              </w:ins>
                              <w:ins w:id="16" w:author="Graham Smith" w:date="2018-06-27T12:41:00Z">
                                <w:r>
                                  <w:rPr>
                                    <w:color w:val="595959" w:themeColor="text1" w:themeTint="A6"/>
                                    <w:sz w:val="20"/>
                                    <w:szCs w:val="20"/>
                                  </w:rPr>
                                  <w:t xml:space="preserve"> scanning solution</w:t>
                                </w:r>
                                <w:r w:rsidR="008459C0">
                                  <w:rPr>
                                    <w:color w:val="595959" w:themeColor="text1" w:themeTint="A6"/>
                                    <w:sz w:val="20"/>
                                    <w:szCs w:val="20"/>
                                  </w:rPr>
                                  <w:t xml:space="preserve"> </w:t>
                                </w:r>
                              </w:ins>
                              <w:ins w:id="17" w:author="Graham Smith" w:date="2018-06-27T12:42:00Z">
                                <w:r w:rsidR="00CA434D">
                                  <w:rPr>
                                    <w:color w:val="595959" w:themeColor="text1" w:themeTint="A6"/>
                                    <w:sz w:val="20"/>
                                    <w:szCs w:val="20"/>
                                  </w:rPr>
                                  <w:t xml:space="preserve">throughout the </w:t>
                                </w:r>
                              </w:ins>
                              <w:ins w:id="18" w:author="Graham Smith" w:date="2018-06-27T12:41:00Z">
                                <w:r w:rsidR="008459C0">
                                  <w:rPr>
                                    <w:color w:val="595959" w:themeColor="text1" w:themeTint="A6"/>
                                    <w:sz w:val="20"/>
                                    <w:szCs w:val="20"/>
                                  </w:rPr>
                                  <w:t>enterp</w:t>
                                </w:r>
                              </w:ins>
                              <w:ins w:id="19" w:author="Graham Smith" w:date="2018-06-27T12:42:00Z">
                                <w:r w:rsidR="00CA434D">
                                  <w:rPr>
                                    <w:color w:val="595959" w:themeColor="text1" w:themeTint="A6"/>
                                    <w:sz w:val="20"/>
                                    <w:szCs w:val="20"/>
                                  </w:rPr>
                                  <w:t xml:space="preserve">rise </w:t>
                                </w:r>
                              </w:ins>
                            </w:p>
                          </w:sdtContent>
                        </w:sdt>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667997D6" wp14:editId="667997D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997F1" w14:textId="40D1159D" w:rsidR="008A6716" w:rsidRPr="0064606A" w:rsidDel="00C02A9C" w:rsidRDefault="00A420D0">
                                <w:pPr>
                                  <w:jc w:val="center"/>
                                  <w:rPr>
                                    <w:del w:id="10" w:author="Graham Smith" w:date="2018-06-27T16:14:00Z"/>
                                    <w:color w:val="5B9BD5" w:themeColor="accent1"/>
                                    <w:sz w:val="52"/>
                                    <w:szCs w:val="64"/>
                                  </w:rPr>
                                </w:pPr>
                                <w:customXmlDelRangeStart w:id="11" w:author="Graham Smith" w:date="2018-06-27T16:14:00Z"/>
                                <w:sdt>
                                  <w:sdtPr>
                                    <w:rPr>
                                      <w:caps/>
                                      <w:color w:val="5B9BD5"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customXmlDelRangeEnd w:id="11"/>
                                    <w:del w:id="12" w:author="Graham Smith" w:date="2018-06-27T16:13:00Z">
                                      <w:r w:rsidR="006A0705" w:rsidDel="006A0705">
                                        <w:rPr>
                                          <w:caps/>
                                          <w:color w:val="5B9BD5" w:themeColor="accent1"/>
                                          <w:sz w:val="52"/>
                                          <w:szCs w:val="64"/>
                                        </w:rPr>
                                        <w:delText>Scope overview</w:delText>
                                      </w:r>
                                      <w:r w:rsidR="006A0705" w:rsidRPr="0064606A" w:rsidDel="006A0705">
                                        <w:rPr>
                                          <w:caps/>
                                          <w:color w:val="5B9BD5" w:themeColor="accent1"/>
                                          <w:sz w:val="52"/>
                                          <w:szCs w:val="64"/>
                                        </w:rPr>
                                        <w:delText xml:space="preserve"> for</w:delText>
                                      </w:r>
                                      <w:r w:rsidR="006A0705" w:rsidRPr="0064606A" w:rsidDel="006A0705">
                                        <w:rPr>
                                          <w:caps/>
                                          <w:color w:val="5B9BD5" w:themeColor="accent1"/>
                                          <w:sz w:val="52"/>
                                          <w:szCs w:val="64"/>
                                        </w:rPr>
                                        <w:br/>
                                        <w:delText xml:space="preserve">parts </w:delText>
                                      </w:r>
                                      <w:r w:rsidR="006A0705" w:rsidDel="006A0705">
                                        <w:rPr>
                                          <w:caps/>
                                          <w:color w:val="5B9BD5" w:themeColor="accent1"/>
                                          <w:sz w:val="52"/>
                                          <w:szCs w:val="64"/>
                                        </w:rPr>
                                        <w:delText xml:space="preserve">scan verification </w:delText>
                                      </w:r>
                                      <w:r w:rsidR="006A0705" w:rsidRPr="0064606A" w:rsidDel="006A0705">
                                        <w:rPr>
                                          <w:caps/>
                                          <w:color w:val="5B9BD5" w:themeColor="accent1"/>
                                          <w:sz w:val="52"/>
                                          <w:szCs w:val="64"/>
                                        </w:rPr>
                                        <w:delText>optimisation</w:delText>
                                      </w:r>
                                    </w:del>
                                    <w:ins w:id="13" w:author="Graham Smith" w:date="2018-06-27T16:13:00Z">
                                      <w:r w:rsidR="006A0705">
                                        <w:rPr>
                                          <w:caps/>
                                          <w:color w:val="5B9BD5" w:themeColor="accent1"/>
                                          <w:sz w:val="52"/>
                                          <w:szCs w:val="64"/>
                                        </w:rPr>
                                        <w:t>Scope overview</w:t>
                                      </w:r>
                                      <w:r w:rsidR="006A0705" w:rsidRPr="0064606A">
                                        <w:rPr>
                                          <w:caps/>
                                          <w:color w:val="5B9BD5" w:themeColor="accent1"/>
                                          <w:sz w:val="52"/>
                                          <w:szCs w:val="64"/>
                                        </w:rPr>
                                        <w:t xml:space="preserve"> for</w:t>
                                      </w:r>
                                      <w:r w:rsidR="006A0705" w:rsidRPr="0064606A">
                                        <w:rPr>
                                          <w:caps/>
                                          <w:color w:val="5B9BD5" w:themeColor="accent1"/>
                                          <w:sz w:val="52"/>
                                          <w:szCs w:val="64"/>
                                        </w:rPr>
                                        <w:br/>
                                      </w:r>
                                      <w:r w:rsidR="00C02A9C">
                                        <w:rPr>
                                          <w:caps/>
                                          <w:color w:val="5B9BD5" w:themeColor="accent1"/>
                                          <w:sz w:val="52"/>
                                          <w:szCs w:val="64"/>
                                        </w:rPr>
                                        <w:t>the implementation of a mobile scanner solution for ePart</w:t>
                                      </w:r>
                                    </w:ins>
                                    <w:customXmlDelRangeStart w:id="14" w:author="Graham Smith" w:date="2018-06-27T16:14:00Z"/>
                                  </w:sdtContent>
                                </w:sdt>
                                <w:customXmlDelRangeEnd w:id="14"/>
                              </w:p>
                              <w:customXmlDelRangeStart w:id="15" w:author="Graham Smith" w:date="2018-06-27T16:14:00Z"/>
                              <w:sdt>
                                <w:sdtPr>
                                  <w:rPr>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customXmlDelRangeEnd w:id="15"/>
                                  <w:p w14:paraId="667997F2" w14:textId="5886DA1F" w:rsidR="008A6716" w:rsidRPr="0064606A" w:rsidRDefault="00A420D0">
                                    <w:pPr>
                                      <w:jc w:val="center"/>
                                      <w:rPr>
                                        <w:smallCaps/>
                                        <w:color w:val="404040" w:themeColor="text1" w:themeTint="BF"/>
                                        <w:sz w:val="28"/>
                                        <w:szCs w:val="36"/>
                                      </w:rPr>
                                      <w:pPrChange w:id="16" w:author="Graham Smith" w:date="2018-06-27T16:14:00Z">
                                        <w:pPr>
                                          <w:jc w:val="right"/>
                                        </w:pPr>
                                      </w:pPrChange>
                                    </w:pPr>
                                  </w:p>
                                  <w:customXmlDelRangeStart w:id="17" w:author="Graham Smith" w:date="2018-06-27T16:14:00Z"/>
                                </w:sdtContent>
                              </w:sdt>
                              <w:customXmlDelRangeEnd w:id="17"/>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7997D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67997F1" w14:textId="40D1159D" w:rsidR="008A6716" w:rsidRPr="0064606A" w:rsidDel="00C02A9C" w:rsidRDefault="006A0705" w:rsidP="00C02A9C">
                          <w:pPr>
                            <w:jc w:val="center"/>
                            <w:rPr>
                              <w:del w:id="29" w:author="Graham Smith" w:date="2018-06-27T16:14:00Z"/>
                              <w:color w:val="5B9BD5" w:themeColor="accent1"/>
                              <w:sz w:val="52"/>
                              <w:szCs w:val="64"/>
                            </w:rPr>
                            <w:pPrChange w:id="30" w:author="Graham Smith" w:date="2018-06-27T16:14:00Z">
                              <w:pPr>
                                <w:jc w:val="center"/>
                              </w:pPr>
                            </w:pPrChange>
                          </w:pPr>
                          <w:customXmlDelRangeStart w:id="31" w:author="Graham Smith" w:date="2018-06-27T16:14:00Z"/>
                          <w:sdt>
                            <w:sdtPr>
                              <w:rPr>
                                <w:caps/>
                                <w:color w:val="5B9BD5"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customXmlDelRangeEnd w:id="31"/>
                              <w:del w:id="32" w:author="Graham Smith" w:date="2018-06-27T16:13:00Z">
                                <w:r w:rsidDel="006A0705">
                                  <w:rPr>
                                    <w:caps/>
                                    <w:color w:val="5B9BD5" w:themeColor="accent1"/>
                                    <w:sz w:val="52"/>
                                    <w:szCs w:val="64"/>
                                  </w:rPr>
                                  <w:delText>Scope overview</w:delText>
                                </w:r>
                                <w:r w:rsidRPr="0064606A" w:rsidDel="006A0705">
                                  <w:rPr>
                                    <w:caps/>
                                    <w:color w:val="5B9BD5" w:themeColor="accent1"/>
                                    <w:sz w:val="52"/>
                                    <w:szCs w:val="64"/>
                                  </w:rPr>
                                  <w:delText xml:space="preserve"> for</w:delText>
                                </w:r>
                                <w:r w:rsidRPr="0064606A" w:rsidDel="006A0705">
                                  <w:rPr>
                                    <w:caps/>
                                    <w:color w:val="5B9BD5" w:themeColor="accent1"/>
                                    <w:sz w:val="52"/>
                                    <w:szCs w:val="64"/>
                                  </w:rPr>
                                  <w:br/>
                                  <w:delText xml:space="preserve">parts </w:delText>
                                </w:r>
                                <w:r w:rsidDel="006A0705">
                                  <w:rPr>
                                    <w:caps/>
                                    <w:color w:val="5B9BD5" w:themeColor="accent1"/>
                                    <w:sz w:val="52"/>
                                    <w:szCs w:val="64"/>
                                  </w:rPr>
                                  <w:delText xml:space="preserve">scan verification </w:delText>
                                </w:r>
                                <w:r w:rsidRPr="0064606A" w:rsidDel="006A0705">
                                  <w:rPr>
                                    <w:caps/>
                                    <w:color w:val="5B9BD5" w:themeColor="accent1"/>
                                    <w:sz w:val="52"/>
                                    <w:szCs w:val="64"/>
                                  </w:rPr>
                                  <w:delText>optimisation</w:delText>
                                </w:r>
                              </w:del>
                              <w:ins w:id="33" w:author="Graham Smith" w:date="2018-06-27T16:13:00Z">
                                <w:r>
                                  <w:rPr>
                                    <w:caps/>
                                    <w:color w:val="5B9BD5" w:themeColor="accent1"/>
                                    <w:sz w:val="52"/>
                                    <w:szCs w:val="64"/>
                                  </w:rPr>
                                  <w:t>Scope overview</w:t>
                                </w:r>
                                <w:r w:rsidRPr="0064606A">
                                  <w:rPr>
                                    <w:caps/>
                                    <w:color w:val="5B9BD5" w:themeColor="accent1"/>
                                    <w:sz w:val="52"/>
                                    <w:szCs w:val="64"/>
                                  </w:rPr>
                                  <w:t xml:space="preserve"> for</w:t>
                                </w:r>
                                <w:r w:rsidRPr="0064606A">
                                  <w:rPr>
                                    <w:caps/>
                                    <w:color w:val="5B9BD5" w:themeColor="accent1"/>
                                    <w:sz w:val="52"/>
                                    <w:szCs w:val="64"/>
                                  </w:rPr>
                                  <w:br/>
                                </w:r>
                                <w:r w:rsidR="00C02A9C">
                                  <w:rPr>
                                    <w:caps/>
                                    <w:color w:val="5B9BD5" w:themeColor="accent1"/>
                                    <w:sz w:val="52"/>
                                    <w:szCs w:val="64"/>
                                  </w:rPr>
                                  <w:t>the implementation of a mobile scanner solution for ePart</w:t>
                                </w:r>
                              </w:ins>
                              <w:customXmlDelRangeStart w:id="34" w:author="Graham Smith" w:date="2018-06-27T16:14:00Z"/>
                            </w:sdtContent>
                          </w:sdt>
                          <w:customXmlDelRangeEnd w:id="34"/>
                        </w:p>
                        <w:customXmlDelRangeStart w:id="35" w:author="Graham Smith" w:date="2018-06-27T16:14:00Z"/>
                        <w:sdt>
                          <w:sdtPr>
                            <w:rPr>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customXmlDelRangeEnd w:id="35"/>
                            <w:p w14:paraId="667997F2" w14:textId="5886DA1F" w:rsidR="008A6716" w:rsidRPr="0064606A" w:rsidRDefault="00C02A9C" w:rsidP="00C02A9C">
                              <w:pPr>
                                <w:jc w:val="center"/>
                                <w:rPr>
                                  <w:smallCaps/>
                                  <w:color w:val="404040" w:themeColor="text1" w:themeTint="BF"/>
                                  <w:sz w:val="28"/>
                                  <w:szCs w:val="36"/>
                                </w:rPr>
                                <w:pPrChange w:id="36" w:author="Graham Smith" w:date="2018-06-27T16:14:00Z">
                                  <w:pPr>
                                    <w:jc w:val="right"/>
                                  </w:pPr>
                                </w:pPrChange>
                              </w:pPr>
                            </w:p>
                            <w:customXmlDelRangeStart w:id="37" w:author="Graham Smith" w:date="2018-06-27T16:14:00Z"/>
                          </w:sdtContent>
                        </w:sdt>
                        <w:customXmlDelRangeEnd w:id="37"/>
                      </w:txbxContent>
                    </v:textbox>
                    <w10:wrap type="square" anchorx="page" anchory="page"/>
                  </v:shape>
                </w:pict>
              </mc:Fallback>
            </mc:AlternateContent>
          </w:r>
        </w:p>
        <w:p w14:paraId="6679971D" w14:textId="77777777" w:rsidR="002A23B3" w:rsidRDefault="002A23B3">
          <w:r>
            <w:br w:type="page"/>
          </w:r>
        </w:p>
      </w:sdtContent>
    </w:sdt>
    <w:p w14:paraId="6679971E" w14:textId="77777777" w:rsidR="007B0F1C" w:rsidRPr="007B0F1C" w:rsidRDefault="007B0F1C" w:rsidP="007B0F1C">
      <w:pPr>
        <w:jc w:val="center"/>
        <w:rPr>
          <w:b/>
          <w:sz w:val="32"/>
          <w:u w:val="single"/>
        </w:rPr>
      </w:pPr>
      <w:r w:rsidRPr="007B0F1C">
        <w:rPr>
          <w:b/>
          <w:sz w:val="32"/>
          <w:u w:val="single"/>
        </w:rPr>
        <w:lastRenderedPageBreak/>
        <w:t>Table of Contents</w:t>
      </w:r>
    </w:p>
    <w:p w14:paraId="6679971F" w14:textId="77777777" w:rsidR="007B0F1C" w:rsidRDefault="007B0F1C"/>
    <w:p w14:paraId="66799720" w14:textId="77777777" w:rsidR="007B0F1C" w:rsidRDefault="007B0F1C"/>
    <w:p w14:paraId="287732F8" w14:textId="374807A7" w:rsidR="00481A3D" w:rsidRDefault="007B0F1C">
      <w:pPr>
        <w:pStyle w:val="TOC1"/>
        <w:tabs>
          <w:tab w:val="left" w:pos="440"/>
          <w:tab w:val="right" w:leader="dot" w:pos="9016"/>
        </w:tabs>
        <w:rPr>
          <w:rFonts w:eastAsiaTheme="minorEastAsia"/>
          <w:noProof/>
          <w:lang w:eastAsia="en-ZA"/>
        </w:rPr>
      </w:pPr>
      <w:r>
        <w:fldChar w:fldCharType="begin"/>
      </w:r>
      <w:r>
        <w:instrText xml:space="preserve"> TOC  \* MERGEFORMAT </w:instrText>
      </w:r>
      <w:r>
        <w:fldChar w:fldCharType="separate"/>
      </w:r>
      <w:r w:rsidR="00481A3D">
        <w:rPr>
          <w:noProof/>
        </w:rPr>
        <w:t>1.</w:t>
      </w:r>
      <w:r w:rsidR="00481A3D">
        <w:rPr>
          <w:rFonts w:eastAsiaTheme="minorEastAsia"/>
          <w:noProof/>
          <w:lang w:eastAsia="en-ZA"/>
        </w:rPr>
        <w:tab/>
      </w:r>
      <w:r w:rsidR="00481A3D">
        <w:rPr>
          <w:noProof/>
        </w:rPr>
        <w:t>Overview</w:t>
      </w:r>
      <w:r w:rsidR="00481A3D">
        <w:rPr>
          <w:noProof/>
        </w:rPr>
        <w:tab/>
      </w:r>
      <w:r w:rsidR="00481A3D">
        <w:rPr>
          <w:noProof/>
        </w:rPr>
        <w:fldChar w:fldCharType="begin"/>
      </w:r>
      <w:r w:rsidR="00481A3D">
        <w:rPr>
          <w:noProof/>
        </w:rPr>
        <w:instrText xml:space="preserve"> PAGEREF _Toc529869179 \h </w:instrText>
      </w:r>
      <w:r w:rsidR="00481A3D">
        <w:rPr>
          <w:noProof/>
        </w:rPr>
      </w:r>
      <w:r w:rsidR="00481A3D">
        <w:rPr>
          <w:noProof/>
        </w:rPr>
        <w:fldChar w:fldCharType="separate"/>
      </w:r>
      <w:r w:rsidR="00481A3D">
        <w:rPr>
          <w:noProof/>
        </w:rPr>
        <w:t>2</w:t>
      </w:r>
      <w:r w:rsidR="00481A3D">
        <w:rPr>
          <w:noProof/>
        </w:rPr>
        <w:fldChar w:fldCharType="end"/>
      </w:r>
    </w:p>
    <w:p w14:paraId="7FEB0F35" w14:textId="3DCC98BB" w:rsidR="00481A3D" w:rsidRDefault="00481A3D">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Background</w:t>
      </w:r>
      <w:r>
        <w:rPr>
          <w:noProof/>
        </w:rPr>
        <w:tab/>
      </w:r>
      <w:r>
        <w:rPr>
          <w:noProof/>
        </w:rPr>
        <w:fldChar w:fldCharType="begin"/>
      </w:r>
      <w:r>
        <w:rPr>
          <w:noProof/>
        </w:rPr>
        <w:instrText xml:space="preserve"> PAGEREF _Toc529869180 \h </w:instrText>
      </w:r>
      <w:r>
        <w:rPr>
          <w:noProof/>
        </w:rPr>
      </w:r>
      <w:r>
        <w:rPr>
          <w:noProof/>
        </w:rPr>
        <w:fldChar w:fldCharType="separate"/>
      </w:r>
      <w:r>
        <w:rPr>
          <w:noProof/>
        </w:rPr>
        <w:t>3</w:t>
      </w:r>
      <w:r>
        <w:rPr>
          <w:noProof/>
        </w:rPr>
        <w:fldChar w:fldCharType="end"/>
      </w:r>
    </w:p>
    <w:p w14:paraId="77B37084" w14:textId="2F82EC6E" w:rsidR="00481A3D" w:rsidRDefault="00481A3D">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Scanning operations by sector activity</w:t>
      </w:r>
      <w:r>
        <w:rPr>
          <w:noProof/>
        </w:rPr>
        <w:tab/>
      </w:r>
      <w:r>
        <w:rPr>
          <w:noProof/>
        </w:rPr>
        <w:fldChar w:fldCharType="begin"/>
      </w:r>
      <w:r>
        <w:rPr>
          <w:noProof/>
        </w:rPr>
        <w:instrText xml:space="preserve"> PAGEREF _Toc529869181 \h </w:instrText>
      </w:r>
      <w:r>
        <w:rPr>
          <w:noProof/>
        </w:rPr>
      </w:r>
      <w:r>
        <w:rPr>
          <w:noProof/>
        </w:rPr>
        <w:fldChar w:fldCharType="separate"/>
      </w:r>
      <w:r>
        <w:rPr>
          <w:noProof/>
        </w:rPr>
        <w:t>4</w:t>
      </w:r>
      <w:r>
        <w:rPr>
          <w:noProof/>
        </w:rPr>
        <w:fldChar w:fldCharType="end"/>
      </w:r>
    </w:p>
    <w:p w14:paraId="39F0795B" w14:textId="4680C51F" w:rsidR="00481A3D" w:rsidRDefault="00481A3D">
      <w:pPr>
        <w:pStyle w:val="TOC2"/>
        <w:tabs>
          <w:tab w:val="left" w:pos="880"/>
          <w:tab w:val="right" w:leader="dot" w:pos="9016"/>
        </w:tabs>
        <w:rPr>
          <w:rFonts w:eastAsiaTheme="minorEastAsia"/>
          <w:noProof/>
          <w:lang w:eastAsia="en-ZA"/>
        </w:rPr>
      </w:pPr>
      <w:r>
        <w:rPr>
          <w:noProof/>
        </w:rPr>
        <w:t>3.1</w:t>
      </w:r>
      <w:r>
        <w:rPr>
          <w:rFonts w:eastAsiaTheme="minorEastAsia"/>
          <w:noProof/>
          <w:lang w:eastAsia="en-ZA"/>
        </w:rPr>
        <w:tab/>
      </w:r>
      <w:r>
        <w:rPr>
          <w:noProof/>
        </w:rPr>
        <w:t>Receiving</w:t>
      </w:r>
      <w:r>
        <w:rPr>
          <w:noProof/>
        </w:rPr>
        <w:tab/>
      </w:r>
      <w:r>
        <w:rPr>
          <w:noProof/>
        </w:rPr>
        <w:fldChar w:fldCharType="begin"/>
      </w:r>
      <w:r>
        <w:rPr>
          <w:noProof/>
        </w:rPr>
        <w:instrText xml:space="preserve"> PAGEREF _Toc529869182 \h </w:instrText>
      </w:r>
      <w:r>
        <w:rPr>
          <w:noProof/>
        </w:rPr>
      </w:r>
      <w:r>
        <w:rPr>
          <w:noProof/>
        </w:rPr>
        <w:fldChar w:fldCharType="separate"/>
      </w:r>
      <w:r>
        <w:rPr>
          <w:noProof/>
        </w:rPr>
        <w:t>4</w:t>
      </w:r>
      <w:r>
        <w:rPr>
          <w:noProof/>
        </w:rPr>
        <w:fldChar w:fldCharType="end"/>
      </w:r>
    </w:p>
    <w:p w14:paraId="596C6635" w14:textId="435050B8" w:rsidR="00481A3D" w:rsidRDefault="00481A3D">
      <w:pPr>
        <w:pStyle w:val="TOC2"/>
        <w:tabs>
          <w:tab w:val="left" w:pos="880"/>
          <w:tab w:val="right" w:leader="dot" w:pos="9016"/>
        </w:tabs>
        <w:rPr>
          <w:rFonts w:eastAsiaTheme="minorEastAsia"/>
          <w:noProof/>
          <w:lang w:eastAsia="en-ZA"/>
        </w:rPr>
      </w:pPr>
      <w:r>
        <w:rPr>
          <w:noProof/>
        </w:rPr>
        <w:t>3.2</w:t>
      </w:r>
      <w:r>
        <w:rPr>
          <w:rFonts w:eastAsiaTheme="minorEastAsia"/>
          <w:noProof/>
          <w:lang w:eastAsia="en-ZA"/>
        </w:rPr>
        <w:tab/>
      </w:r>
      <w:r>
        <w:rPr>
          <w:noProof/>
        </w:rPr>
        <w:t>Binning</w:t>
      </w:r>
      <w:r>
        <w:rPr>
          <w:noProof/>
        </w:rPr>
        <w:tab/>
      </w:r>
      <w:r>
        <w:rPr>
          <w:noProof/>
        </w:rPr>
        <w:fldChar w:fldCharType="begin"/>
      </w:r>
      <w:r>
        <w:rPr>
          <w:noProof/>
        </w:rPr>
        <w:instrText xml:space="preserve"> PAGEREF _Toc529869183 \h </w:instrText>
      </w:r>
      <w:r>
        <w:rPr>
          <w:noProof/>
        </w:rPr>
      </w:r>
      <w:r>
        <w:rPr>
          <w:noProof/>
        </w:rPr>
        <w:fldChar w:fldCharType="separate"/>
      </w:r>
      <w:r>
        <w:rPr>
          <w:noProof/>
        </w:rPr>
        <w:t>5</w:t>
      </w:r>
      <w:r>
        <w:rPr>
          <w:noProof/>
        </w:rPr>
        <w:fldChar w:fldCharType="end"/>
      </w:r>
    </w:p>
    <w:p w14:paraId="2E99EA67" w14:textId="1F30254E" w:rsidR="00481A3D" w:rsidRDefault="00481A3D">
      <w:pPr>
        <w:pStyle w:val="TOC2"/>
        <w:tabs>
          <w:tab w:val="left" w:pos="880"/>
          <w:tab w:val="right" w:leader="dot" w:pos="9016"/>
        </w:tabs>
        <w:rPr>
          <w:rFonts w:eastAsiaTheme="minorEastAsia"/>
          <w:noProof/>
          <w:lang w:eastAsia="en-ZA"/>
        </w:rPr>
      </w:pPr>
      <w:r>
        <w:rPr>
          <w:noProof/>
        </w:rPr>
        <w:t>3.3</w:t>
      </w:r>
      <w:r>
        <w:rPr>
          <w:rFonts w:eastAsiaTheme="minorEastAsia"/>
          <w:noProof/>
          <w:lang w:eastAsia="en-ZA"/>
        </w:rPr>
        <w:tab/>
      </w:r>
      <w:r>
        <w:rPr>
          <w:noProof/>
        </w:rPr>
        <w:t>Cycle counting / wall to wall</w:t>
      </w:r>
      <w:r>
        <w:rPr>
          <w:noProof/>
        </w:rPr>
        <w:tab/>
      </w:r>
      <w:r>
        <w:rPr>
          <w:noProof/>
        </w:rPr>
        <w:fldChar w:fldCharType="begin"/>
      </w:r>
      <w:r>
        <w:rPr>
          <w:noProof/>
        </w:rPr>
        <w:instrText xml:space="preserve"> PAGEREF _Toc529869184 \h </w:instrText>
      </w:r>
      <w:r>
        <w:rPr>
          <w:noProof/>
        </w:rPr>
      </w:r>
      <w:r>
        <w:rPr>
          <w:noProof/>
        </w:rPr>
        <w:fldChar w:fldCharType="separate"/>
      </w:r>
      <w:r>
        <w:rPr>
          <w:noProof/>
        </w:rPr>
        <w:t>5</w:t>
      </w:r>
      <w:r>
        <w:rPr>
          <w:noProof/>
        </w:rPr>
        <w:fldChar w:fldCharType="end"/>
      </w:r>
    </w:p>
    <w:p w14:paraId="61C24184" w14:textId="4772274F" w:rsidR="00481A3D" w:rsidRDefault="00481A3D">
      <w:pPr>
        <w:pStyle w:val="TOC2"/>
        <w:tabs>
          <w:tab w:val="left" w:pos="880"/>
          <w:tab w:val="right" w:leader="dot" w:pos="9016"/>
        </w:tabs>
        <w:rPr>
          <w:rFonts w:eastAsiaTheme="minorEastAsia"/>
          <w:noProof/>
          <w:lang w:eastAsia="en-ZA"/>
        </w:rPr>
      </w:pPr>
      <w:r>
        <w:rPr>
          <w:noProof/>
        </w:rPr>
        <w:t>3.4</w:t>
      </w:r>
      <w:r>
        <w:rPr>
          <w:rFonts w:eastAsiaTheme="minorEastAsia"/>
          <w:noProof/>
          <w:lang w:eastAsia="en-ZA"/>
        </w:rPr>
        <w:tab/>
      </w:r>
      <w:r>
        <w:rPr>
          <w:noProof/>
        </w:rPr>
        <w:t>Picking</w:t>
      </w:r>
      <w:r>
        <w:rPr>
          <w:noProof/>
        </w:rPr>
        <w:tab/>
      </w:r>
      <w:r>
        <w:rPr>
          <w:noProof/>
        </w:rPr>
        <w:fldChar w:fldCharType="begin"/>
      </w:r>
      <w:r>
        <w:rPr>
          <w:noProof/>
        </w:rPr>
        <w:instrText xml:space="preserve"> PAGEREF _Toc529869185 \h </w:instrText>
      </w:r>
      <w:r>
        <w:rPr>
          <w:noProof/>
        </w:rPr>
      </w:r>
      <w:r>
        <w:rPr>
          <w:noProof/>
        </w:rPr>
        <w:fldChar w:fldCharType="separate"/>
      </w:r>
      <w:r>
        <w:rPr>
          <w:noProof/>
        </w:rPr>
        <w:t>6</w:t>
      </w:r>
      <w:r>
        <w:rPr>
          <w:noProof/>
        </w:rPr>
        <w:fldChar w:fldCharType="end"/>
      </w:r>
    </w:p>
    <w:p w14:paraId="74584575" w14:textId="1DCE18BA" w:rsidR="00481A3D" w:rsidRDefault="00481A3D">
      <w:pPr>
        <w:pStyle w:val="TOC2"/>
        <w:tabs>
          <w:tab w:val="left" w:pos="880"/>
          <w:tab w:val="right" w:leader="dot" w:pos="9016"/>
        </w:tabs>
        <w:rPr>
          <w:rFonts w:eastAsiaTheme="minorEastAsia"/>
          <w:noProof/>
          <w:lang w:eastAsia="en-ZA"/>
        </w:rPr>
      </w:pPr>
      <w:r>
        <w:rPr>
          <w:noProof/>
        </w:rPr>
        <w:t>3.5</w:t>
      </w:r>
      <w:r>
        <w:rPr>
          <w:rFonts w:eastAsiaTheme="minorEastAsia"/>
          <w:noProof/>
          <w:lang w:eastAsia="en-ZA"/>
        </w:rPr>
        <w:tab/>
      </w:r>
      <w:r>
        <w:rPr>
          <w:noProof/>
        </w:rPr>
        <w:t>Customer returns</w:t>
      </w:r>
      <w:r>
        <w:rPr>
          <w:noProof/>
        </w:rPr>
        <w:tab/>
      </w:r>
      <w:r>
        <w:rPr>
          <w:noProof/>
        </w:rPr>
        <w:fldChar w:fldCharType="begin"/>
      </w:r>
      <w:r>
        <w:rPr>
          <w:noProof/>
        </w:rPr>
        <w:instrText xml:space="preserve"> PAGEREF _Toc529869186 \h </w:instrText>
      </w:r>
      <w:r>
        <w:rPr>
          <w:noProof/>
        </w:rPr>
      </w:r>
      <w:r>
        <w:rPr>
          <w:noProof/>
        </w:rPr>
        <w:fldChar w:fldCharType="separate"/>
      </w:r>
      <w:r>
        <w:rPr>
          <w:noProof/>
        </w:rPr>
        <w:t>6</w:t>
      </w:r>
      <w:r>
        <w:rPr>
          <w:noProof/>
        </w:rPr>
        <w:fldChar w:fldCharType="end"/>
      </w:r>
    </w:p>
    <w:p w14:paraId="796D97E8" w14:textId="125DF2F7" w:rsidR="00481A3D" w:rsidRDefault="00481A3D">
      <w:pPr>
        <w:pStyle w:val="TOC2"/>
        <w:tabs>
          <w:tab w:val="left" w:pos="880"/>
          <w:tab w:val="right" w:leader="dot" w:pos="9016"/>
        </w:tabs>
        <w:rPr>
          <w:rFonts w:eastAsiaTheme="minorEastAsia"/>
          <w:noProof/>
          <w:lang w:eastAsia="en-ZA"/>
        </w:rPr>
      </w:pPr>
      <w:r>
        <w:rPr>
          <w:noProof/>
        </w:rPr>
        <w:t>3.6</w:t>
      </w:r>
      <w:r>
        <w:rPr>
          <w:rFonts w:eastAsiaTheme="minorEastAsia"/>
          <w:noProof/>
          <w:lang w:eastAsia="en-ZA"/>
        </w:rPr>
        <w:tab/>
      </w:r>
      <w:r>
        <w:rPr>
          <w:noProof/>
        </w:rPr>
        <w:t>Post picking verification and despatch</w:t>
      </w:r>
      <w:r>
        <w:rPr>
          <w:noProof/>
        </w:rPr>
        <w:tab/>
      </w:r>
      <w:r>
        <w:rPr>
          <w:noProof/>
        </w:rPr>
        <w:fldChar w:fldCharType="begin"/>
      </w:r>
      <w:r>
        <w:rPr>
          <w:noProof/>
        </w:rPr>
        <w:instrText xml:space="preserve"> PAGEREF _Toc529869187 \h </w:instrText>
      </w:r>
      <w:r>
        <w:rPr>
          <w:noProof/>
        </w:rPr>
      </w:r>
      <w:r>
        <w:rPr>
          <w:noProof/>
        </w:rPr>
        <w:fldChar w:fldCharType="separate"/>
      </w:r>
      <w:r>
        <w:rPr>
          <w:noProof/>
        </w:rPr>
        <w:t>6</w:t>
      </w:r>
      <w:r>
        <w:rPr>
          <w:noProof/>
        </w:rPr>
        <w:fldChar w:fldCharType="end"/>
      </w:r>
    </w:p>
    <w:p w14:paraId="7C69899A" w14:textId="78036CB4" w:rsidR="00481A3D" w:rsidRDefault="00481A3D">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Investment schedule</w:t>
      </w:r>
      <w:r>
        <w:rPr>
          <w:noProof/>
        </w:rPr>
        <w:tab/>
      </w:r>
      <w:r>
        <w:rPr>
          <w:noProof/>
        </w:rPr>
        <w:fldChar w:fldCharType="begin"/>
      </w:r>
      <w:r>
        <w:rPr>
          <w:noProof/>
        </w:rPr>
        <w:instrText xml:space="preserve"> PAGEREF _Toc529869327 \h </w:instrText>
      </w:r>
      <w:r>
        <w:rPr>
          <w:noProof/>
        </w:rPr>
      </w:r>
      <w:r>
        <w:rPr>
          <w:noProof/>
        </w:rPr>
        <w:fldChar w:fldCharType="separate"/>
      </w:r>
      <w:r>
        <w:rPr>
          <w:noProof/>
        </w:rPr>
        <w:t>7</w:t>
      </w:r>
      <w:r>
        <w:rPr>
          <w:noProof/>
        </w:rPr>
        <w:fldChar w:fldCharType="end"/>
      </w:r>
    </w:p>
    <w:p w14:paraId="66799738" w14:textId="56698098" w:rsidR="008A6716" w:rsidRDefault="007B0F1C">
      <w:r>
        <w:fldChar w:fldCharType="end"/>
      </w:r>
    </w:p>
    <w:p w14:paraId="66799739" w14:textId="77777777" w:rsidR="007B0F1C" w:rsidRDefault="007B0F1C"/>
    <w:p w14:paraId="6679973A" w14:textId="77777777" w:rsidR="007B0F1C" w:rsidRDefault="007B0F1C">
      <w:r>
        <w:br w:type="page"/>
      </w:r>
    </w:p>
    <w:p w14:paraId="6679973B" w14:textId="77777777" w:rsidR="007B0F1C" w:rsidRDefault="007B0F1C" w:rsidP="007B0F1C">
      <w:pPr>
        <w:pStyle w:val="Heading1"/>
        <w:numPr>
          <w:ilvl w:val="0"/>
          <w:numId w:val="1"/>
        </w:numPr>
      </w:pPr>
      <w:bookmarkStart w:id="18" w:name="_Toc529869179"/>
      <w:r>
        <w:lastRenderedPageBreak/>
        <w:t>Overview</w:t>
      </w:r>
      <w:bookmarkEnd w:id="18"/>
    </w:p>
    <w:p w14:paraId="6679973C" w14:textId="77777777" w:rsidR="007B0F1C" w:rsidRDefault="007B0F1C" w:rsidP="007B0F1C"/>
    <w:p w14:paraId="6679973D" w14:textId="1E7152C5" w:rsidR="007936C8" w:rsidRDefault="00BD1663">
      <w:pPr>
        <w:ind w:left="720"/>
        <w:jc w:val="both"/>
        <w:rPr>
          <w:ins w:id="19" w:author="Graham Smith" w:date="2018-06-27T12:44:00Z"/>
        </w:rPr>
        <w:pPrChange w:id="20" w:author="Graham Smith" w:date="2018-06-27T13:43:00Z">
          <w:pPr>
            <w:jc w:val="both"/>
          </w:pPr>
        </w:pPrChange>
      </w:pPr>
      <w:r>
        <w:t xml:space="preserve">The intent of this document is to provide a </w:t>
      </w:r>
      <w:del w:id="21" w:author="Graham Smith" w:date="2018-06-27T09:34:00Z">
        <w:r w:rsidDel="00370BFE">
          <w:delText>high level</w:delText>
        </w:r>
      </w:del>
      <w:ins w:id="22" w:author="Graham Smith" w:date="2018-06-27T09:34:00Z">
        <w:r w:rsidR="00370BFE">
          <w:t>high-level</w:t>
        </w:r>
      </w:ins>
      <w:r>
        <w:t xml:space="preserve"> overview of a tailored </w:t>
      </w:r>
      <w:r w:rsidR="00190DF6">
        <w:t xml:space="preserve">verification of </w:t>
      </w:r>
      <w:ins w:id="23" w:author="Graham Smith" w:date="2018-06-27T12:43:00Z">
        <w:r w:rsidR="003D0744">
          <w:t>all stocking items</w:t>
        </w:r>
        <w:r w:rsidR="00F46626">
          <w:t xml:space="preserve"> using a barcode scanning solution </w:t>
        </w:r>
      </w:ins>
      <w:del w:id="24" w:author="Graham Smith" w:date="2018-06-27T12:43:00Z">
        <w:r w:rsidR="00190DF6" w:rsidDel="00F46626">
          <w:delText>picked goods using a</w:delText>
        </w:r>
        <w:r w:rsidR="00190DF6" w:rsidRPr="00190DF6" w:rsidDel="00F46626">
          <w:rPr>
            <w:b/>
            <w:i/>
          </w:rPr>
          <w:delText xml:space="preserve"> barcode based sub-system</w:delText>
        </w:r>
        <w:r w:rsidR="00190DF6" w:rsidDel="00F46626">
          <w:delText xml:space="preserve"> </w:delText>
        </w:r>
      </w:del>
      <w:r w:rsidR="00190DF6">
        <w:t>integrated with the ePart database.</w:t>
      </w:r>
      <w:r w:rsidR="00612285">
        <w:t xml:space="preserve"> A further intent of this document is to provide a supportive</w:t>
      </w:r>
      <w:r w:rsidR="007936C8">
        <w:t xml:space="preserve"> recording </w:t>
      </w:r>
      <w:r w:rsidR="00612285">
        <w:t>framework for the necessary iterative review of requirements that will result in a well refined scope</w:t>
      </w:r>
      <w:r w:rsidR="007936C8">
        <w:t xml:space="preserve"> of work from which detailed resource requirements, timelines and costing estimate can be defined.</w:t>
      </w:r>
    </w:p>
    <w:p w14:paraId="7C8114CC" w14:textId="00CE4BDE" w:rsidR="00202188" w:rsidRDefault="00202188">
      <w:pPr>
        <w:ind w:left="720"/>
        <w:jc w:val="both"/>
        <w:pPrChange w:id="25" w:author="Graham Smith" w:date="2018-06-27T13:43:00Z">
          <w:pPr>
            <w:jc w:val="both"/>
          </w:pPr>
        </w:pPrChange>
      </w:pPr>
      <w:ins w:id="26" w:author="Graham Smith" w:date="2018-06-27T12:44:00Z">
        <w:r>
          <w:t>Specific functionality is required to utilise the supplier barcode</w:t>
        </w:r>
        <w:r w:rsidR="00AE0C99">
          <w:t xml:space="preserve">s as printed on the </w:t>
        </w:r>
      </w:ins>
      <w:ins w:id="27" w:author="Graham Smith" w:date="2018-06-27T12:45:00Z">
        <w:r w:rsidR="008F5855">
          <w:t>packaging</w:t>
        </w:r>
      </w:ins>
      <w:ins w:id="28" w:author="Graham Smith" w:date="2018-06-27T12:50:00Z">
        <w:r w:rsidR="005C1AED">
          <w:t xml:space="preserve"> rather than the ePart style barcode currently deployed</w:t>
        </w:r>
      </w:ins>
      <w:ins w:id="29" w:author="Graham Smith" w:date="2018-06-27T12:45:00Z">
        <w:r w:rsidR="008F5855">
          <w:t>.</w:t>
        </w:r>
      </w:ins>
      <w:ins w:id="30" w:author="Graham Smith" w:date="2018-06-27T12:50:00Z">
        <w:r w:rsidR="005C1AED">
          <w:t xml:space="preserve"> T</w:t>
        </w:r>
      </w:ins>
      <w:ins w:id="31" w:author="Graham Smith" w:date="2018-06-27T12:45:00Z">
        <w:r w:rsidR="008F5855">
          <w:t xml:space="preserve">his will need careful review to ensure that </w:t>
        </w:r>
      </w:ins>
      <w:ins w:id="32" w:author="Graham Smith" w:date="2018-06-27T12:50:00Z">
        <w:r w:rsidR="00923F59">
          <w:t>multiple sourcing supplier codes</w:t>
        </w:r>
      </w:ins>
      <w:ins w:id="33" w:author="Graham Smith" w:date="2018-06-27T12:51:00Z">
        <w:r w:rsidR="00923F59">
          <w:t xml:space="preserve"> map correctly to the ePart base number.</w:t>
        </w:r>
      </w:ins>
    </w:p>
    <w:p w14:paraId="6679973E" w14:textId="3CCDA450" w:rsidR="004C4ECB" w:rsidRDefault="00BD1663">
      <w:pPr>
        <w:ind w:left="720"/>
        <w:jc w:val="both"/>
        <w:pPrChange w:id="34" w:author="Graham Smith" w:date="2018-06-27T13:43:00Z">
          <w:pPr>
            <w:jc w:val="both"/>
          </w:pPr>
        </w:pPrChange>
      </w:pPr>
      <w:r>
        <w:t>The s</w:t>
      </w:r>
      <w:r w:rsidR="00E44486">
        <w:t xml:space="preserve">olution consideration intent should be </w:t>
      </w:r>
      <w:r>
        <w:t xml:space="preserve">to follow </w:t>
      </w:r>
      <w:r>
        <w:rPr>
          <w:b/>
          <w:i/>
        </w:rPr>
        <w:t xml:space="preserve">best practice </w:t>
      </w:r>
      <w:r>
        <w:t xml:space="preserve">methodologies and </w:t>
      </w:r>
      <w:r w:rsidR="00612285">
        <w:t xml:space="preserve">proposes that a </w:t>
      </w:r>
      <w:r>
        <w:t xml:space="preserve">fully </w:t>
      </w:r>
      <w:del w:id="35" w:author="Graham Smith" w:date="2018-06-27T09:44:00Z">
        <w:r w:rsidDel="00550EC5">
          <w:delText>web based</w:delText>
        </w:r>
      </w:del>
      <w:ins w:id="36" w:author="Graham Smith" w:date="2018-06-27T09:44:00Z">
        <w:r w:rsidR="00550EC5">
          <w:t>web-based</w:t>
        </w:r>
      </w:ins>
      <w:r>
        <w:t xml:space="preserve"> </w:t>
      </w:r>
      <w:r w:rsidR="00612285">
        <w:t xml:space="preserve">deployment methodology be followed with </w:t>
      </w:r>
      <w:r>
        <w:rPr>
          <w:b/>
          <w:i/>
        </w:rPr>
        <w:t>mobility platform deployment</w:t>
      </w:r>
      <w:r w:rsidR="00612285">
        <w:t xml:space="preserve"> readiness.</w:t>
      </w:r>
    </w:p>
    <w:p w14:paraId="6679973F" w14:textId="77777777" w:rsidR="007936C8" w:rsidRDefault="007B0F1C">
      <w:pPr>
        <w:ind w:left="720"/>
        <w:jc w:val="both"/>
        <w:pPrChange w:id="37" w:author="Graham Smith" w:date="2018-06-27T13:43:00Z">
          <w:pPr>
            <w:jc w:val="both"/>
          </w:pPr>
        </w:pPrChange>
      </w:pPr>
      <w:r>
        <w:t xml:space="preserve">This document is </w:t>
      </w:r>
      <w:r w:rsidR="007936C8">
        <w:t>produced with a current understanding of requirement and will indicate some options that will need to be considered and appropriately documented as “considered and found to have merit” or “considered and to have less merit” with the positive / negative elements defined for completeness and future reference</w:t>
      </w:r>
      <w:r w:rsidR="0062632B">
        <w:t>.</w:t>
      </w:r>
    </w:p>
    <w:p w14:paraId="66799740" w14:textId="77777777" w:rsidR="0062632B" w:rsidRPr="0062632B" w:rsidRDefault="0062632B">
      <w:pPr>
        <w:ind w:left="720"/>
        <w:jc w:val="both"/>
        <w:rPr>
          <w:b/>
          <w:i/>
        </w:rPr>
        <w:pPrChange w:id="38" w:author="Graham Smith" w:date="2018-06-27T13:43:00Z">
          <w:pPr>
            <w:jc w:val="both"/>
          </w:pPr>
        </w:pPrChange>
      </w:pPr>
      <w:r>
        <w:t>Most of the document content will be presented in a short / cryptic format and per review expanded on as the solution opportunities and scope “exposed” for further exploration.</w:t>
      </w:r>
    </w:p>
    <w:p w14:paraId="2C7FDAEE" w14:textId="77777777" w:rsidR="00B06F79" w:rsidRDefault="00B06F79">
      <w:pPr>
        <w:rPr>
          <w:ins w:id="39" w:author="Graham Smith" w:date="2018-06-27T13:19:00Z"/>
          <w:rFonts w:asciiTheme="majorHAnsi" w:eastAsiaTheme="majorEastAsia" w:hAnsiTheme="majorHAnsi" w:cstheme="majorBidi"/>
          <w:color w:val="2E74B5" w:themeColor="accent1" w:themeShade="BF"/>
          <w:sz w:val="32"/>
          <w:szCs w:val="32"/>
        </w:rPr>
      </w:pPr>
      <w:ins w:id="40" w:author="Graham Smith" w:date="2018-06-27T13:19:00Z">
        <w:r>
          <w:br w:type="page"/>
        </w:r>
      </w:ins>
    </w:p>
    <w:p w14:paraId="66799741" w14:textId="24AD6EC9" w:rsidR="007B0F1C" w:rsidRDefault="007936C8" w:rsidP="007B0F1C">
      <w:pPr>
        <w:pStyle w:val="Heading1"/>
        <w:numPr>
          <w:ilvl w:val="0"/>
          <w:numId w:val="1"/>
        </w:numPr>
      </w:pPr>
      <w:bookmarkStart w:id="41" w:name="_Toc529869180"/>
      <w:r>
        <w:lastRenderedPageBreak/>
        <w:t>Background</w:t>
      </w:r>
      <w:bookmarkEnd w:id="41"/>
    </w:p>
    <w:p w14:paraId="66799742" w14:textId="27483A3F" w:rsidR="005276A9" w:rsidRDefault="005276A9" w:rsidP="005276A9">
      <w:pPr>
        <w:jc w:val="both"/>
      </w:pPr>
    </w:p>
    <w:p w14:paraId="18EF37B7" w14:textId="748FF708" w:rsidR="00510861" w:rsidRDefault="00510861">
      <w:pPr>
        <w:ind w:left="720"/>
        <w:jc w:val="both"/>
        <w:pPrChange w:id="42" w:author="Graham Smith" w:date="2018-06-27T13:43:00Z">
          <w:pPr>
            <w:jc w:val="both"/>
          </w:pPr>
        </w:pPrChange>
      </w:pPr>
      <w:r>
        <w:t xml:space="preserve">There are several operational sub-processes </w:t>
      </w:r>
      <w:r w:rsidR="00AB19FA">
        <w:t>where barcode integration must be considered and is depicted in the following diagram</w:t>
      </w:r>
      <w:r w:rsidR="00A47624">
        <w:t>, providing a high-level view that is expanded on later:</w:t>
      </w:r>
    </w:p>
    <w:p w14:paraId="5204E1AB" w14:textId="2B69011D" w:rsidR="00A47624" w:rsidRPr="00970BAA" w:rsidRDefault="006B59FC">
      <w:pPr>
        <w:ind w:left="720"/>
        <w:jc w:val="both"/>
        <w:rPr>
          <w:b/>
          <w:rPrChange w:id="43" w:author="Graham Smith" w:date="2018-06-27T13:16:00Z">
            <w:rPr/>
          </w:rPrChange>
        </w:rPr>
        <w:pPrChange w:id="44" w:author="Graham Smith" w:date="2018-06-27T13:43:00Z">
          <w:pPr>
            <w:jc w:val="both"/>
          </w:pPr>
        </w:pPrChange>
      </w:pPr>
      <w:r w:rsidRPr="00970BAA">
        <w:rPr>
          <w:b/>
          <w:noProof/>
          <w:u w:val="single"/>
          <w:rPrChange w:id="45" w:author="Graham Smith" w:date="2018-06-27T13:16:00Z">
            <w:rPr>
              <w:noProof/>
            </w:rPr>
          </w:rPrChange>
        </w:rPr>
        <w:drawing>
          <wp:anchor distT="0" distB="0" distL="114300" distR="114300" simplePos="0" relativeHeight="251665408" behindDoc="1" locked="0" layoutInCell="1" allowOverlap="1" wp14:anchorId="6684FD73" wp14:editId="0079A352">
            <wp:simplePos x="0" y="0"/>
            <wp:positionH relativeFrom="column">
              <wp:posOffset>1152525</wp:posOffset>
            </wp:positionH>
            <wp:positionV relativeFrom="paragraph">
              <wp:posOffset>346710</wp:posOffset>
            </wp:positionV>
            <wp:extent cx="3074035" cy="1849120"/>
            <wp:effectExtent l="0" t="0" r="0" b="17780"/>
            <wp:wrapTopAndBottom/>
            <wp:docPr id="5" name="Diagram 5">
              <a:extLst xmlns:a="http://schemas.openxmlformats.org/drawingml/2006/main">
                <a:ext uri="{FF2B5EF4-FFF2-40B4-BE49-F238E27FC236}">
                  <a16:creationId xmlns:a16="http://schemas.microsoft.com/office/drawing/2014/main" id="{A38740BA-3E98-4C9F-B7D9-6C55EF50EA8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Pr="00970BAA">
        <w:rPr>
          <w:b/>
          <w:u w:val="single"/>
          <w:rPrChange w:id="46" w:author="Graham Smith" w:date="2018-06-27T13:16:00Z">
            <w:rPr/>
          </w:rPrChange>
        </w:rPr>
        <w:t>Diagram</w:t>
      </w:r>
      <w:r w:rsidR="00970BAA" w:rsidRPr="00970BAA">
        <w:rPr>
          <w:b/>
          <w:u w:val="single"/>
          <w:rPrChange w:id="47" w:author="Graham Smith" w:date="2018-06-27T13:16:00Z">
            <w:rPr/>
          </w:rPrChange>
        </w:rPr>
        <w:t xml:space="preserve"> 2.1</w:t>
      </w:r>
      <w:r w:rsidR="00970BAA" w:rsidRPr="00970BAA">
        <w:rPr>
          <w:b/>
          <w:rPrChange w:id="48" w:author="Graham Smith" w:date="2018-06-27T13:16:00Z">
            <w:rPr/>
          </w:rPrChange>
        </w:rPr>
        <w:t xml:space="preserve"> provides a </w:t>
      </w:r>
      <w:r w:rsidR="00970BAA" w:rsidRPr="00C02A9C">
        <w:rPr>
          <w:b/>
        </w:rPr>
        <w:t>high-level</w:t>
      </w:r>
      <w:r w:rsidR="00970BAA" w:rsidRPr="00970BAA">
        <w:rPr>
          <w:b/>
          <w:rPrChange w:id="49" w:author="Graham Smith" w:date="2018-06-27T13:16:00Z">
            <w:rPr/>
          </w:rPrChange>
        </w:rPr>
        <w:t xml:space="preserve"> view of where barcoding could be effectively deployed</w:t>
      </w:r>
    </w:p>
    <w:p w14:paraId="6724EC4F" w14:textId="77777777" w:rsidR="006975CA" w:rsidRDefault="006975CA" w:rsidP="00130CBD">
      <w:pPr>
        <w:ind w:left="720"/>
        <w:jc w:val="both"/>
        <w:rPr>
          <w:ins w:id="50" w:author="Graham Smith" w:date="2018-06-27T13:43:00Z"/>
        </w:rPr>
      </w:pPr>
    </w:p>
    <w:p w14:paraId="793BF3F8" w14:textId="77777777" w:rsidR="00BA020A" w:rsidRDefault="00130CBD" w:rsidP="00130CBD">
      <w:pPr>
        <w:ind w:left="720"/>
        <w:jc w:val="both"/>
        <w:rPr>
          <w:ins w:id="51" w:author="Graham Smith" w:date="2018-06-27T13:44:00Z"/>
        </w:rPr>
      </w:pPr>
      <w:ins w:id="52" w:author="Graham Smith" w:date="2018-06-27T13:43:00Z">
        <w:r>
          <w:t>Each of these se</w:t>
        </w:r>
        <w:r w:rsidR="006975CA">
          <w:t xml:space="preserve">ctors will have much to </w:t>
        </w:r>
      </w:ins>
      <w:ins w:id="53" w:author="Graham Smith" w:date="2018-06-27T13:44:00Z">
        <w:r w:rsidR="006975CA">
          <w:t>gain should a barcode scanning model be deployed.</w:t>
        </w:r>
        <w:r w:rsidR="00BA020A">
          <w:t xml:space="preserve"> </w:t>
        </w:r>
      </w:ins>
    </w:p>
    <w:p w14:paraId="10BC62E2" w14:textId="14E9DC41" w:rsidR="00A47624" w:rsidRDefault="00BA020A" w:rsidP="00130CBD">
      <w:pPr>
        <w:ind w:left="720"/>
        <w:jc w:val="both"/>
        <w:rPr>
          <w:ins w:id="54" w:author="Graham Smith" w:date="2018-06-27T13:45:00Z"/>
        </w:rPr>
      </w:pPr>
      <w:ins w:id="55" w:author="Graham Smith" w:date="2018-06-27T13:44:00Z">
        <w:r>
          <w:t>Careful and detailed analysis is required to ascertain the real benefits</w:t>
        </w:r>
        <w:r w:rsidR="000F331E">
          <w:t xml:space="preserve"> such a model</w:t>
        </w:r>
      </w:ins>
      <w:ins w:id="56" w:author="Graham Smith" w:date="2018-06-27T13:45:00Z">
        <w:r w:rsidR="000F331E">
          <w:t xml:space="preserve"> implementation would yield. In the analysis, investment</w:t>
        </w:r>
        <w:r w:rsidR="007F24DF">
          <w:t xml:space="preserve"> to procure and implement such a solution must be calculated</w:t>
        </w:r>
      </w:ins>
    </w:p>
    <w:p w14:paraId="51DF93DC" w14:textId="7FCBBECF" w:rsidR="00130CBD" w:rsidRDefault="00D33EBA" w:rsidP="004B4F17">
      <w:pPr>
        <w:ind w:left="720"/>
        <w:jc w:val="both"/>
        <w:rPr>
          <w:ins w:id="57" w:author="Graham Smith" w:date="2018-06-27T13:47:00Z"/>
        </w:rPr>
      </w:pPr>
      <w:ins w:id="58" w:author="Graham Smith" w:date="2018-06-27T13:46:00Z">
        <w:r>
          <w:t xml:space="preserve">Both tangible and in-tangible aspects must be brought into the benefits model i.e. operational accuracy, </w:t>
        </w:r>
        <w:r w:rsidR="00A0471C">
          <w:t>optimisation of staff, reliability of picker to pick face</w:t>
        </w:r>
      </w:ins>
      <w:ins w:id="59" w:author="Graham Smith" w:date="2018-06-27T13:47:00Z">
        <w:r w:rsidR="00A0471C">
          <w:t xml:space="preserve"> finding the expected product though to customer satisfaction</w:t>
        </w:r>
        <w:r w:rsidR="004B4F17">
          <w:t>.</w:t>
        </w:r>
      </w:ins>
    </w:p>
    <w:p w14:paraId="4663FE70" w14:textId="264DE2EB" w:rsidR="004B4F17" w:rsidRDefault="004B4F17">
      <w:pPr>
        <w:ind w:left="720"/>
        <w:jc w:val="both"/>
        <w:pPrChange w:id="60" w:author="Graham Smith" w:date="2018-06-27T13:47:00Z">
          <w:pPr>
            <w:jc w:val="both"/>
          </w:pPr>
        </w:pPrChange>
      </w:pPr>
      <w:ins w:id="61" w:author="Graham Smith" w:date="2018-06-27T13:47:00Z">
        <w:r>
          <w:t xml:space="preserve">The following </w:t>
        </w:r>
        <w:r w:rsidR="0037244F">
          <w:t xml:space="preserve">operational </w:t>
        </w:r>
        <w:r>
          <w:t>sector</w:t>
        </w:r>
        <w:r w:rsidR="0037244F">
          <w:t>s a</w:t>
        </w:r>
      </w:ins>
      <w:ins w:id="62" w:author="Graham Smith" w:date="2018-06-27T13:48:00Z">
        <w:r w:rsidR="0037244F">
          <w:t>re reviewed in more detail to gain common understanding of what is expected</w:t>
        </w:r>
        <w:r w:rsidR="009322C2">
          <w:t xml:space="preserve"> against which the solution will be engineered.</w:t>
        </w:r>
      </w:ins>
    </w:p>
    <w:p w14:paraId="4AE15887" w14:textId="77777777" w:rsidR="009322C2" w:rsidRDefault="009322C2">
      <w:pPr>
        <w:rPr>
          <w:ins w:id="63" w:author="Graham Smith" w:date="2018-06-27T13:48:00Z"/>
          <w:rFonts w:asciiTheme="majorHAnsi" w:eastAsiaTheme="majorEastAsia" w:hAnsiTheme="majorHAnsi" w:cstheme="majorBidi"/>
          <w:color w:val="2E74B5" w:themeColor="accent1" w:themeShade="BF"/>
          <w:sz w:val="32"/>
          <w:szCs w:val="32"/>
        </w:rPr>
      </w:pPr>
      <w:ins w:id="64" w:author="Graham Smith" w:date="2018-06-27T13:48:00Z">
        <w:r>
          <w:br w:type="page"/>
        </w:r>
      </w:ins>
    </w:p>
    <w:p w14:paraId="1695CB3F" w14:textId="15070F44" w:rsidR="00CB6767" w:rsidRDefault="00707955">
      <w:pPr>
        <w:pStyle w:val="Heading1"/>
        <w:numPr>
          <w:ilvl w:val="0"/>
          <w:numId w:val="1"/>
        </w:numPr>
        <w:rPr>
          <w:ins w:id="65" w:author="Graham Smith" w:date="2018-06-27T13:42:00Z"/>
        </w:rPr>
        <w:pPrChange w:id="66" w:author="Graham Smith" w:date="2018-06-27T13:42:00Z">
          <w:pPr>
            <w:pStyle w:val="Heading1"/>
          </w:pPr>
        </w:pPrChange>
      </w:pPr>
      <w:bookmarkStart w:id="67" w:name="_Toc529869181"/>
      <w:ins w:id="68" w:author="Graham Smith" w:date="2018-06-27T13:42:00Z">
        <w:r>
          <w:lastRenderedPageBreak/>
          <w:t>Scanning operations by sector activity</w:t>
        </w:r>
        <w:bookmarkEnd w:id="67"/>
      </w:ins>
    </w:p>
    <w:p w14:paraId="070790F7" w14:textId="77777777" w:rsidR="00707955" w:rsidRPr="00C02A9C" w:rsidRDefault="00707955">
      <w:pPr>
        <w:pStyle w:val="ListParagraph"/>
        <w:rPr>
          <w:ins w:id="69" w:author="Graham Smith" w:date="2018-06-27T13:41:00Z"/>
        </w:rPr>
        <w:pPrChange w:id="70" w:author="Graham Smith" w:date="2018-06-27T13:42:00Z">
          <w:pPr>
            <w:pStyle w:val="Heading2"/>
            <w:numPr>
              <w:ilvl w:val="1"/>
              <w:numId w:val="1"/>
            </w:numPr>
            <w:ind w:left="750" w:hanging="390"/>
          </w:pPr>
        </w:pPrChange>
      </w:pPr>
    </w:p>
    <w:p w14:paraId="592DDC14" w14:textId="359B0183" w:rsidR="0097688F" w:rsidRDefault="00530EFE">
      <w:pPr>
        <w:pStyle w:val="Heading2"/>
        <w:numPr>
          <w:ilvl w:val="1"/>
          <w:numId w:val="1"/>
        </w:numPr>
        <w:rPr>
          <w:ins w:id="71" w:author="Graham Smith" w:date="2018-06-27T13:16:00Z"/>
        </w:rPr>
        <w:pPrChange w:id="72" w:author="Graham Smith" w:date="2018-06-27T13:17:00Z">
          <w:pPr>
            <w:jc w:val="both"/>
          </w:pPr>
        </w:pPrChange>
      </w:pPr>
      <w:bookmarkStart w:id="73" w:name="_Toc529869182"/>
      <w:ins w:id="74" w:author="Graham Smith" w:date="2018-06-27T13:17:00Z">
        <w:r>
          <w:t>Receiving</w:t>
        </w:r>
      </w:ins>
      <w:bookmarkEnd w:id="73"/>
    </w:p>
    <w:p w14:paraId="4E14BE57" w14:textId="7E7C218F" w:rsidR="0097688F" w:rsidRDefault="0097688F" w:rsidP="005276A9">
      <w:pPr>
        <w:jc w:val="both"/>
        <w:rPr>
          <w:ins w:id="75" w:author="Graham Smith" w:date="2018-06-27T13:19:00Z"/>
        </w:rPr>
      </w:pPr>
    </w:p>
    <w:p w14:paraId="7B2072A4" w14:textId="04F942B9" w:rsidR="00B06F79" w:rsidRDefault="00C458D9" w:rsidP="00F673FF">
      <w:pPr>
        <w:ind w:left="720"/>
        <w:jc w:val="both"/>
        <w:rPr>
          <w:ins w:id="76" w:author="Graham Smith" w:date="2018-06-27T13:22:00Z"/>
        </w:rPr>
      </w:pPr>
      <w:ins w:id="77" w:author="Graham Smith" w:date="2018-06-27T13:20:00Z">
        <w:r>
          <w:t xml:space="preserve">It has often been operationally speculated that </w:t>
        </w:r>
        <w:r w:rsidR="00036B1A">
          <w:t xml:space="preserve">using the manufacturers barcode(s) should offer cost saving and </w:t>
        </w:r>
        <w:r w:rsidR="009C4DD0">
          <w:t>increase productivity</w:t>
        </w:r>
      </w:ins>
      <w:ins w:id="78" w:author="Graham Smith" w:date="2018-06-27T13:22:00Z">
        <w:r w:rsidR="00493D37">
          <w:t>.</w:t>
        </w:r>
      </w:ins>
    </w:p>
    <w:p w14:paraId="698163FC" w14:textId="3E9EAC44" w:rsidR="00493D37" w:rsidRDefault="0083533B" w:rsidP="00F673FF">
      <w:pPr>
        <w:ind w:left="720"/>
        <w:jc w:val="both"/>
        <w:rPr>
          <w:ins w:id="79" w:author="Graham Smith" w:date="2018-06-27T13:22:00Z"/>
        </w:rPr>
      </w:pPr>
      <w:ins w:id="80" w:author="Graham Smith" w:date="2018-06-27T13:22:00Z">
        <w:r>
          <w:t>Benefits:</w:t>
        </w:r>
      </w:ins>
    </w:p>
    <w:p w14:paraId="68438BB6" w14:textId="75283EB8" w:rsidR="0083533B" w:rsidRDefault="0083533B" w:rsidP="0083533B">
      <w:pPr>
        <w:pStyle w:val="ListParagraph"/>
        <w:numPr>
          <w:ilvl w:val="0"/>
          <w:numId w:val="23"/>
        </w:numPr>
        <w:jc w:val="both"/>
        <w:rPr>
          <w:ins w:id="81" w:author="Graham Smith" w:date="2018-06-27T13:23:00Z"/>
        </w:rPr>
      </w:pPr>
      <w:ins w:id="82" w:author="Graham Smith" w:date="2018-06-27T13:22:00Z">
        <w:r>
          <w:t>Savings on label stationary</w:t>
        </w:r>
        <w:r w:rsidR="007C29F7">
          <w:t>, printer maintenance</w:t>
        </w:r>
      </w:ins>
      <w:ins w:id="83" w:author="Graham Smith" w:date="2018-06-27T13:23:00Z">
        <w:r w:rsidR="007C29F7">
          <w:t>, inking ribbons</w:t>
        </w:r>
      </w:ins>
    </w:p>
    <w:p w14:paraId="23FAFE4C" w14:textId="30646806" w:rsidR="007C29F7" w:rsidRDefault="007C29F7" w:rsidP="0083533B">
      <w:pPr>
        <w:pStyle w:val="ListParagraph"/>
        <w:numPr>
          <w:ilvl w:val="0"/>
          <w:numId w:val="23"/>
        </w:numPr>
        <w:jc w:val="both"/>
        <w:rPr>
          <w:ins w:id="84" w:author="Graham Smith" w:date="2018-06-27T13:49:00Z"/>
        </w:rPr>
      </w:pPr>
      <w:ins w:id="85" w:author="Graham Smith" w:date="2018-06-27T13:23:00Z">
        <w:r>
          <w:t xml:space="preserve">Human resources are optimised </w:t>
        </w:r>
      </w:ins>
      <w:ins w:id="86" w:author="Graham Smith" w:date="2018-06-27T13:24:00Z">
        <w:r w:rsidR="004865D1">
          <w:t>–</w:t>
        </w:r>
      </w:ins>
      <w:ins w:id="87" w:author="Graham Smith" w:date="2018-06-27T13:23:00Z">
        <w:r w:rsidR="004865D1">
          <w:t xml:space="preserve"> n</w:t>
        </w:r>
      </w:ins>
      <w:ins w:id="88" w:author="Graham Smith" w:date="2018-06-27T13:24:00Z">
        <w:r w:rsidR="004865D1">
          <w:t>o labels to be placed on the parts received</w:t>
        </w:r>
      </w:ins>
      <w:ins w:id="89" w:author="Graham Smith" w:date="2018-06-27T13:49:00Z">
        <w:r w:rsidR="009322C2">
          <w:t>.</w:t>
        </w:r>
      </w:ins>
    </w:p>
    <w:p w14:paraId="59D7EB07" w14:textId="77777777" w:rsidR="00E965B7" w:rsidRDefault="009322C2" w:rsidP="0083533B">
      <w:pPr>
        <w:pStyle w:val="ListParagraph"/>
        <w:numPr>
          <w:ilvl w:val="0"/>
          <w:numId w:val="23"/>
        </w:numPr>
        <w:jc w:val="both"/>
        <w:rPr>
          <w:ins w:id="90" w:author="Graham Smith" w:date="2018-06-27T13:49:00Z"/>
        </w:rPr>
      </w:pPr>
      <w:ins w:id="91" w:author="Graham Smith" w:date="2018-06-27T13:49:00Z">
        <w:r>
          <w:t>Goods flow from receiving to binning occurs faster and more accurately</w:t>
        </w:r>
        <w:r w:rsidR="00E965B7">
          <w:t xml:space="preserve">. </w:t>
        </w:r>
      </w:ins>
    </w:p>
    <w:p w14:paraId="16F78327" w14:textId="115C1AC5" w:rsidR="009322C2" w:rsidRDefault="00E965B7" w:rsidP="00E965B7">
      <w:pPr>
        <w:pStyle w:val="ListParagraph"/>
        <w:numPr>
          <w:ilvl w:val="1"/>
          <w:numId w:val="23"/>
        </w:numPr>
        <w:jc w:val="both"/>
        <w:rPr>
          <w:ins w:id="92" w:author="Graham Smith" w:date="2018-06-27T13:49:00Z"/>
        </w:rPr>
      </w:pPr>
      <w:ins w:id="93" w:author="Graham Smith" w:date="2018-06-27T13:49:00Z">
        <w:r>
          <w:t>This has a direct influence of staffing costs</w:t>
        </w:r>
      </w:ins>
    </w:p>
    <w:p w14:paraId="157BA216" w14:textId="678770EC" w:rsidR="00E965B7" w:rsidRDefault="00E965B7">
      <w:pPr>
        <w:pStyle w:val="ListParagraph"/>
        <w:numPr>
          <w:ilvl w:val="1"/>
          <w:numId w:val="23"/>
        </w:numPr>
        <w:jc w:val="both"/>
        <w:rPr>
          <w:ins w:id="94" w:author="Graham Smith" w:date="2018-06-27T13:24:00Z"/>
        </w:rPr>
        <w:pPrChange w:id="95" w:author="Graham Smith" w:date="2018-06-27T13:49:00Z">
          <w:pPr>
            <w:pStyle w:val="ListParagraph"/>
            <w:numPr>
              <w:numId w:val="23"/>
            </w:numPr>
            <w:ind w:left="1440" w:hanging="360"/>
            <w:jc w:val="both"/>
          </w:pPr>
        </w:pPrChange>
      </w:pPr>
      <w:ins w:id="96" w:author="Graham Smith" w:date="2018-06-27T13:49:00Z">
        <w:r>
          <w:t xml:space="preserve">Sales </w:t>
        </w:r>
      </w:ins>
      <w:ins w:id="97" w:author="Graham Smith" w:date="2018-06-27T13:50:00Z">
        <w:r w:rsidR="00973AE1">
          <w:t>should see new stock sooner</w:t>
        </w:r>
      </w:ins>
    </w:p>
    <w:p w14:paraId="1C23BE20" w14:textId="6AE6831F" w:rsidR="00040CAB" w:rsidRDefault="00040CAB" w:rsidP="0083533B">
      <w:pPr>
        <w:pStyle w:val="ListParagraph"/>
        <w:numPr>
          <w:ilvl w:val="0"/>
          <w:numId w:val="23"/>
        </w:numPr>
        <w:jc w:val="both"/>
        <w:rPr>
          <w:ins w:id="98" w:author="Graham Smith" w:date="2018-06-27T13:50:00Z"/>
        </w:rPr>
      </w:pPr>
      <w:ins w:id="99" w:author="Graham Smith" w:date="2018-06-27T13:24:00Z">
        <w:r>
          <w:t>Carton barcodes (bulk</w:t>
        </w:r>
      </w:ins>
      <w:ins w:id="100" w:author="Graham Smith" w:date="2018-06-27T13:25:00Z">
        <w:r w:rsidR="00D13AA7">
          <w:t xml:space="preserve"> pack</w:t>
        </w:r>
      </w:ins>
      <w:ins w:id="101" w:author="Graham Smith" w:date="2018-06-27T13:24:00Z">
        <w:r>
          <w:t>) can be translated to item barcode</w:t>
        </w:r>
      </w:ins>
    </w:p>
    <w:p w14:paraId="28413AE4" w14:textId="51CBB74D" w:rsidR="001C5D06" w:rsidRDefault="003D3318" w:rsidP="0083533B">
      <w:pPr>
        <w:pStyle w:val="ListParagraph"/>
        <w:numPr>
          <w:ilvl w:val="0"/>
          <w:numId w:val="23"/>
        </w:numPr>
        <w:jc w:val="both"/>
        <w:rPr>
          <w:ins w:id="102" w:author="Graham Smith" w:date="2018-06-27T13:25:00Z"/>
        </w:rPr>
      </w:pPr>
      <w:ins w:id="103" w:author="Graham Smith" w:date="2018-06-27T13:51:00Z">
        <w:r>
          <w:t>If serialisation is considered, the supplier serial number can be incorporated at receiving time</w:t>
        </w:r>
        <w:r w:rsidR="00D817A1">
          <w:t xml:space="preserve"> and at </w:t>
        </w:r>
      </w:ins>
      <w:ins w:id="104" w:author="Graham Smith" w:date="2018-06-27T13:52:00Z">
        <w:r w:rsidR="00D817A1">
          <w:t>pick / packing time</w:t>
        </w:r>
      </w:ins>
    </w:p>
    <w:p w14:paraId="5D9448AC" w14:textId="4B1C4302" w:rsidR="00D13AA7" w:rsidRDefault="002C26CE" w:rsidP="00D13AA7">
      <w:pPr>
        <w:ind w:left="720"/>
        <w:jc w:val="both"/>
        <w:rPr>
          <w:ins w:id="105" w:author="Graham Smith" w:date="2018-06-27T13:25:00Z"/>
        </w:rPr>
      </w:pPr>
      <w:ins w:id="106" w:author="Graham Smith" w:date="2018-06-27T13:25:00Z">
        <w:r>
          <w:t>Cautionary:</w:t>
        </w:r>
      </w:ins>
    </w:p>
    <w:p w14:paraId="16437554" w14:textId="56ADE1E7" w:rsidR="002C26CE" w:rsidRDefault="002C26CE" w:rsidP="002C26CE">
      <w:pPr>
        <w:pStyle w:val="ListParagraph"/>
        <w:numPr>
          <w:ilvl w:val="0"/>
          <w:numId w:val="24"/>
        </w:numPr>
        <w:jc w:val="both"/>
        <w:rPr>
          <w:ins w:id="107" w:author="Graham Smith" w:date="2018-06-27T13:26:00Z"/>
        </w:rPr>
      </w:pPr>
      <w:ins w:id="108" w:author="Graham Smith" w:date="2018-06-27T13:25:00Z">
        <w:r>
          <w:t>The cu</w:t>
        </w:r>
      </w:ins>
      <w:ins w:id="109" w:author="Graham Smith" w:date="2018-06-27T13:26:00Z">
        <w:r>
          <w:t xml:space="preserve">rrent system relies on the number of labels printed </w:t>
        </w:r>
        <w:r w:rsidR="00293B71">
          <w:t xml:space="preserve">to reconcile what was </w:t>
        </w:r>
        <w:r w:rsidR="00651278">
          <w:t>received</w:t>
        </w:r>
        <w:r w:rsidR="00293B71">
          <w:t xml:space="preserve"> vs delivery note / supplier invoice</w:t>
        </w:r>
      </w:ins>
    </w:p>
    <w:p w14:paraId="3EC28CA2" w14:textId="429283AB" w:rsidR="00651278" w:rsidRDefault="00651278" w:rsidP="002C26CE">
      <w:pPr>
        <w:pStyle w:val="ListParagraph"/>
        <w:numPr>
          <w:ilvl w:val="0"/>
          <w:numId w:val="24"/>
        </w:numPr>
        <w:jc w:val="both"/>
        <w:rPr>
          <w:ins w:id="110" w:author="Graham Smith" w:date="2018-06-27T13:27:00Z"/>
        </w:rPr>
      </w:pPr>
      <w:ins w:id="111" w:author="Graham Smith" w:date="2018-06-27T13:26:00Z">
        <w:r>
          <w:t>Real</w:t>
        </w:r>
      </w:ins>
      <w:ins w:id="112" w:author="Graham Smith" w:date="2018-06-27T13:27:00Z">
        <w:r>
          <w:t xml:space="preserve">-time maintenance is required to ensure that </w:t>
        </w:r>
        <w:r w:rsidR="003C77CA">
          <w:t>supplier barcode</w:t>
        </w:r>
      </w:ins>
      <w:r w:rsidR="00D418EA">
        <w:t>(</w:t>
      </w:r>
      <w:r w:rsidR="002B5956">
        <w:t>s</w:t>
      </w:r>
      <w:r w:rsidR="00D418EA">
        <w:t>)</w:t>
      </w:r>
      <w:ins w:id="113" w:author="Graham Smith" w:date="2018-06-27T13:27:00Z">
        <w:r w:rsidR="003C77CA">
          <w:t xml:space="preserve"> are linked to the ePart base number</w:t>
        </w:r>
        <w:r w:rsidR="0056103F">
          <w:t>.</w:t>
        </w:r>
      </w:ins>
    </w:p>
    <w:p w14:paraId="3D8AB8AE" w14:textId="5E730225" w:rsidR="0056103F" w:rsidRDefault="0056103F">
      <w:pPr>
        <w:pStyle w:val="ListParagraph"/>
        <w:numPr>
          <w:ilvl w:val="0"/>
          <w:numId w:val="24"/>
        </w:numPr>
        <w:jc w:val="both"/>
        <w:rPr>
          <w:ins w:id="114" w:author="Graham Smith" w:date="2018-06-27T13:17:00Z"/>
        </w:rPr>
        <w:pPrChange w:id="115" w:author="Graham Smith" w:date="2018-06-27T13:25:00Z">
          <w:pPr>
            <w:jc w:val="both"/>
          </w:pPr>
        </w:pPrChange>
      </w:pPr>
      <w:ins w:id="116" w:author="Graham Smith" w:date="2018-06-27T13:27:00Z">
        <w:r>
          <w:t xml:space="preserve">Outer carton barcode </w:t>
        </w:r>
      </w:ins>
      <w:ins w:id="117" w:author="Graham Smith" w:date="2018-06-27T13:28:00Z">
        <w:r>
          <w:t>from suppliers will be different from the item barcode. However, ePart must be</w:t>
        </w:r>
        <w:r w:rsidR="0089090D">
          <w:t xml:space="preserve"> enhanced to translate carton labels to item labels </w:t>
        </w:r>
      </w:ins>
      <w:ins w:id="118" w:author="Graham Smith" w:date="2018-06-27T13:29:00Z">
        <w:r w:rsidR="00651C0E">
          <w:t>and</w:t>
        </w:r>
      </w:ins>
      <w:ins w:id="119" w:author="Graham Smith" w:date="2018-06-27T13:28:00Z">
        <w:r w:rsidR="0089090D">
          <w:t xml:space="preserve"> be aware that i.e. </w:t>
        </w:r>
      </w:ins>
      <w:ins w:id="120" w:author="Graham Smith" w:date="2018-06-27T13:29:00Z">
        <w:r w:rsidR="00651C0E">
          <w:t xml:space="preserve">the carton contains 10 of an </w:t>
        </w:r>
        <w:proofErr w:type="gramStart"/>
        <w:r w:rsidR="00651C0E">
          <w:t>item</w:t>
        </w:r>
        <w:proofErr w:type="gramEnd"/>
        <w:r w:rsidR="00651C0E">
          <w:t xml:space="preserve"> although the barcode is scanned once</w:t>
        </w:r>
        <w:r w:rsidR="00101933">
          <w:t>.</w:t>
        </w:r>
      </w:ins>
    </w:p>
    <w:p w14:paraId="2FE1C0AD" w14:textId="77777777" w:rsidR="009E2F10" w:rsidRDefault="009E2F10">
      <w:pPr>
        <w:rPr>
          <w:ins w:id="121" w:author="Graham Smith" w:date="2018-06-27T13:38:00Z"/>
          <w:rFonts w:asciiTheme="majorHAnsi" w:eastAsiaTheme="majorEastAsia" w:hAnsiTheme="majorHAnsi" w:cstheme="majorBidi"/>
          <w:color w:val="2E74B5" w:themeColor="accent1" w:themeShade="BF"/>
          <w:sz w:val="26"/>
          <w:szCs w:val="26"/>
        </w:rPr>
      </w:pPr>
      <w:ins w:id="122" w:author="Graham Smith" w:date="2018-06-27T13:38:00Z">
        <w:r>
          <w:br w:type="page"/>
        </w:r>
      </w:ins>
    </w:p>
    <w:p w14:paraId="19D1CB17" w14:textId="5C39C906" w:rsidR="00E97E8C" w:rsidRDefault="00121C33" w:rsidP="00E97E8C">
      <w:pPr>
        <w:pStyle w:val="Heading2"/>
        <w:numPr>
          <w:ilvl w:val="1"/>
          <w:numId w:val="1"/>
        </w:numPr>
        <w:rPr>
          <w:ins w:id="123" w:author="Graham Smith" w:date="2018-06-27T13:17:00Z"/>
        </w:rPr>
      </w:pPr>
      <w:bookmarkStart w:id="124" w:name="_Toc529869183"/>
      <w:ins w:id="125" w:author="Graham Smith" w:date="2018-06-27T13:18:00Z">
        <w:r>
          <w:lastRenderedPageBreak/>
          <w:t>Binning</w:t>
        </w:r>
      </w:ins>
      <w:bookmarkEnd w:id="124"/>
    </w:p>
    <w:p w14:paraId="2068F5B1" w14:textId="7D262220" w:rsidR="00E97E8C" w:rsidRDefault="00E97E8C" w:rsidP="00101933">
      <w:pPr>
        <w:ind w:left="720"/>
        <w:jc w:val="both"/>
        <w:rPr>
          <w:ins w:id="126" w:author="Graham Smith" w:date="2018-06-27T13:30:00Z"/>
        </w:rPr>
      </w:pPr>
    </w:p>
    <w:p w14:paraId="3AF819EA" w14:textId="5A0A1197" w:rsidR="00101933" w:rsidRDefault="00101933" w:rsidP="00C02A9C">
      <w:pPr>
        <w:ind w:left="720"/>
        <w:jc w:val="both"/>
        <w:rPr>
          <w:ins w:id="127" w:author="Graham Smith" w:date="2018-06-27T13:30:00Z"/>
        </w:rPr>
      </w:pPr>
      <w:ins w:id="128" w:author="Graham Smith" w:date="2018-06-27T13:30:00Z">
        <w:r>
          <w:t xml:space="preserve">The current binning process requires a binning job to created and one or more items plus quantities </w:t>
        </w:r>
        <w:r w:rsidR="004F34B7">
          <w:t>added to the job.</w:t>
        </w:r>
      </w:ins>
    </w:p>
    <w:p w14:paraId="4F51B15C" w14:textId="5F141EFD" w:rsidR="004F34B7" w:rsidRDefault="004F34B7">
      <w:pPr>
        <w:ind w:left="720"/>
        <w:jc w:val="both"/>
        <w:rPr>
          <w:ins w:id="129" w:author="Graham Smith" w:date="2018-06-27T15:15:00Z"/>
        </w:rPr>
      </w:pPr>
      <w:ins w:id="130" w:author="Graham Smith" w:date="2018-06-27T13:30:00Z">
        <w:r>
          <w:t xml:space="preserve">In </w:t>
        </w:r>
      </w:ins>
      <w:ins w:id="131" w:author="Graham Smith" w:date="2018-06-27T13:38:00Z">
        <w:r w:rsidR="00BF556C">
          <w:t xml:space="preserve">the proposed </w:t>
        </w:r>
      </w:ins>
      <w:ins w:id="132" w:author="Graham Smith" w:date="2018-06-27T13:30:00Z">
        <w:r>
          <w:t xml:space="preserve">barcode operational </w:t>
        </w:r>
      </w:ins>
      <w:ins w:id="133" w:author="Graham Smith" w:date="2018-06-27T13:38:00Z">
        <w:r w:rsidR="00BF556C">
          <w:t>model,</w:t>
        </w:r>
      </w:ins>
      <w:ins w:id="134" w:author="Graham Smith" w:date="2018-06-27T13:30:00Z">
        <w:r>
          <w:t xml:space="preserve"> it </w:t>
        </w:r>
      </w:ins>
      <w:ins w:id="135" w:author="Graham Smith" w:date="2018-06-27T13:38:00Z">
        <w:r w:rsidR="00BF556C">
          <w:t>should remain</w:t>
        </w:r>
      </w:ins>
      <w:ins w:id="136" w:author="Graham Smith" w:date="2018-06-27T13:30:00Z">
        <w:r>
          <w:t xml:space="preserve"> </w:t>
        </w:r>
      </w:ins>
      <w:ins w:id="137" w:author="Graham Smith" w:date="2018-06-27T13:31:00Z">
        <w:r>
          <w:t>the same</w:t>
        </w:r>
      </w:ins>
      <w:ins w:id="138" w:author="Graham Smith" w:date="2018-06-27T13:38:00Z">
        <w:r w:rsidR="00BF556C">
          <w:t xml:space="preserve">. However, </w:t>
        </w:r>
        <w:r w:rsidR="00F12A1C">
          <w:t xml:space="preserve">the </w:t>
        </w:r>
      </w:ins>
      <w:ins w:id="139" w:author="Graham Smith" w:date="2018-06-27T13:39:00Z">
        <w:r w:rsidR="00F12A1C">
          <w:t xml:space="preserve">warehouse clerk will have the binning job uploaded into the mobile scanner for real-time verification at the </w:t>
        </w:r>
        <w:r w:rsidR="00310FB2">
          <w:t>time the goods are place into the bin location</w:t>
        </w:r>
      </w:ins>
      <w:ins w:id="140" w:author="Graham Smith" w:date="2018-06-27T15:15:00Z">
        <w:r w:rsidR="00C10F4C">
          <w:t>.</w:t>
        </w:r>
      </w:ins>
    </w:p>
    <w:p w14:paraId="21F5B909" w14:textId="792262BD" w:rsidR="00C10F4C" w:rsidRDefault="00EC5297">
      <w:pPr>
        <w:ind w:left="720"/>
        <w:jc w:val="both"/>
        <w:rPr>
          <w:ins w:id="141" w:author="Graham Smith" w:date="2018-06-27T15:17:00Z"/>
        </w:rPr>
      </w:pPr>
      <w:ins w:id="142" w:author="Graham Smith" w:date="2018-06-27T15:17:00Z">
        <w:r>
          <w:t xml:space="preserve">Human function will be to </w:t>
        </w:r>
        <w:r w:rsidR="00D8726D">
          <w:t>follow the on-screen scanner instructions as to which bin location to bin which items.</w:t>
        </w:r>
      </w:ins>
    </w:p>
    <w:p w14:paraId="3732D736" w14:textId="4AA2AA91" w:rsidR="00D8726D" w:rsidRDefault="00D8726D">
      <w:pPr>
        <w:ind w:left="720"/>
        <w:jc w:val="both"/>
        <w:rPr>
          <w:ins w:id="143" w:author="Graham Smith" w:date="2018-06-27T15:19:00Z"/>
        </w:rPr>
      </w:pPr>
      <w:ins w:id="144" w:author="Graham Smith" w:date="2018-06-27T15:17:00Z">
        <w:r>
          <w:t xml:space="preserve">After </w:t>
        </w:r>
      </w:ins>
      <w:ins w:id="145" w:author="Graham Smith" w:date="2018-06-27T15:19:00Z">
        <w:r w:rsidR="00962C36">
          <w:t>reviewing</w:t>
        </w:r>
      </w:ins>
      <w:ins w:id="146" w:author="Graham Smith" w:date="2018-06-27T15:17:00Z">
        <w:r>
          <w:t xml:space="preserve"> </w:t>
        </w:r>
      </w:ins>
      <w:ins w:id="147" w:author="Graham Smith" w:date="2018-06-27T15:18:00Z">
        <w:r w:rsidR="00962C36">
          <w:t>the process may change to the user rather selecting the bin to action n</w:t>
        </w:r>
      </w:ins>
      <w:ins w:id="148" w:author="Graham Smith" w:date="2018-06-27T15:19:00Z">
        <w:r w:rsidR="00962C36">
          <w:t>ext.</w:t>
        </w:r>
      </w:ins>
    </w:p>
    <w:p w14:paraId="01074E9B" w14:textId="4CC7F94D" w:rsidR="00962C36" w:rsidRDefault="00962C36">
      <w:pPr>
        <w:ind w:left="720"/>
        <w:jc w:val="both"/>
        <w:rPr>
          <w:ins w:id="149" w:author="Graham Smith" w:date="2018-06-27T15:20:00Z"/>
        </w:rPr>
      </w:pPr>
      <w:ins w:id="150" w:author="Graham Smith" w:date="2018-06-27T15:19:00Z">
        <w:r>
          <w:t>At the pick face</w:t>
        </w:r>
        <w:r w:rsidR="00052C47">
          <w:t>, the operator will be instructed to scan the bin location followed by 1 or more product barcode scans</w:t>
        </w:r>
        <w:r w:rsidR="00003E6D">
          <w:t xml:space="preserve"> with</w:t>
        </w:r>
      </w:ins>
      <w:ins w:id="151" w:author="Graham Smith" w:date="2018-06-27T15:25:00Z">
        <w:r w:rsidR="00186A27">
          <w:t xml:space="preserve"> capturing</w:t>
        </w:r>
        <w:r w:rsidR="009522A3">
          <w:t xml:space="preserve"> of </w:t>
        </w:r>
      </w:ins>
      <w:ins w:id="152" w:author="Graham Smith" w:date="2018-06-27T15:19:00Z">
        <w:r w:rsidR="00003E6D">
          <w:t>quantit</w:t>
        </w:r>
      </w:ins>
      <w:ins w:id="153" w:author="Graham Smith" w:date="2018-06-27T15:25:00Z">
        <w:r w:rsidR="009522A3">
          <w:t>ies</w:t>
        </w:r>
      </w:ins>
      <w:ins w:id="154" w:author="Graham Smith" w:date="2018-06-27T15:19:00Z">
        <w:r w:rsidR="00003E6D">
          <w:t xml:space="preserve"> </w:t>
        </w:r>
      </w:ins>
      <w:ins w:id="155" w:author="Graham Smith" w:date="2018-06-27T15:25:00Z">
        <w:r w:rsidR="009522A3">
          <w:t xml:space="preserve">per </w:t>
        </w:r>
      </w:ins>
      <w:ins w:id="156" w:author="Graham Smith" w:date="2018-06-27T15:19:00Z">
        <w:r w:rsidR="00003E6D">
          <w:t xml:space="preserve">each item </w:t>
        </w:r>
      </w:ins>
      <w:ins w:id="157" w:author="Graham Smith" w:date="2018-06-27T15:20:00Z">
        <w:r w:rsidR="00003E6D">
          <w:t>verification.</w:t>
        </w:r>
      </w:ins>
    </w:p>
    <w:p w14:paraId="11F809B8" w14:textId="4A7D9137" w:rsidR="00003E6D" w:rsidRDefault="00003E6D">
      <w:pPr>
        <w:ind w:left="720"/>
        <w:jc w:val="both"/>
        <w:rPr>
          <w:ins w:id="158" w:author="Graham Smith" w:date="2018-06-27T15:17:00Z"/>
        </w:rPr>
      </w:pPr>
      <w:ins w:id="159" w:author="Graham Smith" w:date="2018-06-27T15:20:00Z">
        <w:r>
          <w:t xml:space="preserve">The moment the </w:t>
        </w:r>
        <w:r w:rsidR="00051691">
          <w:t xml:space="preserve">process at the bin is completed successfully, the items binned are </w:t>
        </w:r>
      </w:ins>
      <w:ins w:id="160" w:author="Graham Smith" w:date="2018-06-27T15:21:00Z">
        <w:r w:rsidR="00DE08F0">
          <w:t xml:space="preserve">made available </w:t>
        </w:r>
        <w:r w:rsidR="004F20AC">
          <w:t xml:space="preserve">to sales to </w:t>
        </w:r>
      </w:ins>
      <w:ins w:id="161" w:author="Graham Smith" w:date="2018-06-27T15:22:00Z">
        <w:r w:rsidR="005B7B54">
          <w:t>se</w:t>
        </w:r>
      </w:ins>
      <w:ins w:id="162" w:author="Graham Smith" w:date="2018-06-27T15:23:00Z">
        <w:r w:rsidR="005B7B54">
          <w:t>ll on</w:t>
        </w:r>
      </w:ins>
      <w:ins w:id="163" w:author="Graham Smith" w:date="2018-06-27T15:22:00Z">
        <w:r w:rsidR="004F20AC">
          <w:t>.</w:t>
        </w:r>
      </w:ins>
      <w:ins w:id="164" w:author="Graham Smith" w:date="2018-06-27T15:23:00Z">
        <w:r w:rsidR="007C59E3">
          <w:t xml:space="preserve"> This factor will have a very positive customer (and salesperson experiences)</w:t>
        </w:r>
      </w:ins>
    </w:p>
    <w:p w14:paraId="137C8A74" w14:textId="7003C94D" w:rsidR="008F10D0" w:rsidRDefault="000942EC">
      <w:pPr>
        <w:ind w:left="720"/>
        <w:jc w:val="both"/>
        <w:rPr>
          <w:ins w:id="165" w:author="Graham Smith" w:date="2018-06-27T15:24:00Z"/>
        </w:rPr>
      </w:pPr>
      <w:ins w:id="166" w:author="Graham Smith" w:date="2018-06-27T15:23:00Z">
        <w:r>
          <w:t>Any scanning act</w:t>
        </w:r>
      </w:ins>
      <w:ins w:id="167" w:author="Graham Smith" w:date="2018-06-27T15:24:00Z">
        <w:r>
          <w:t>ivities are transmitted to the server in real time.</w:t>
        </w:r>
      </w:ins>
    </w:p>
    <w:p w14:paraId="5C4E8762" w14:textId="4A040306" w:rsidR="00427320" w:rsidRDefault="00427320">
      <w:pPr>
        <w:ind w:left="720"/>
        <w:jc w:val="both"/>
        <w:rPr>
          <w:ins w:id="168" w:author="Graham Smith" w:date="2018-06-27T15:27:00Z"/>
        </w:rPr>
      </w:pPr>
      <w:ins w:id="169" w:author="Graham Smith" w:date="2018-06-27T15:24:00Z">
        <w:r>
          <w:t xml:space="preserve">Variances are contained i.e. difference between binning job </w:t>
        </w:r>
        <w:r w:rsidR="00186A27">
          <w:t>request to actual binned</w:t>
        </w:r>
      </w:ins>
      <w:ins w:id="170" w:author="Graham Smith" w:date="2018-06-27T15:25:00Z">
        <w:r w:rsidR="00DF772C">
          <w:t xml:space="preserve">. This will be escalated </w:t>
        </w:r>
      </w:ins>
      <w:ins w:id="171" w:author="Graham Smith" w:date="2018-06-27T15:27:00Z">
        <w:r w:rsidR="00FB0748">
          <w:t>to supervisor level for correction</w:t>
        </w:r>
        <w:r w:rsidR="00FD67A6">
          <w:t>.</w:t>
        </w:r>
      </w:ins>
    </w:p>
    <w:p w14:paraId="16F4DB4B" w14:textId="4A1ABA20" w:rsidR="00FD67A6" w:rsidRDefault="00FD67A6">
      <w:pPr>
        <w:ind w:left="720"/>
        <w:jc w:val="both"/>
        <w:rPr>
          <w:ins w:id="172" w:author="Graham Smith" w:date="2018-06-27T15:28:00Z"/>
        </w:rPr>
      </w:pPr>
      <w:ins w:id="173" w:author="Graham Smith" w:date="2018-06-27T15:27:00Z">
        <w:r>
          <w:t>A binning job can be “closed” only of all tasks are completed</w:t>
        </w:r>
      </w:ins>
      <w:ins w:id="174" w:author="Graham Smith" w:date="2018-06-27T15:28:00Z">
        <w:r w:rsidR="00144B36">
          <w:t>.</w:t>
        </w:r>
      </w:ins>
    </w:p>
    <w:p w14:paraId="7E634A58" w14:textId="021AC0A7" w:rsidR="00144B36" w:rsidRDefault="00144B36">
      <w:pPr>
        <w:ind w:left="720"/>
        <w:jc w:val="both"/>
        <w:rPr>
          <w:ins w:id="175" w:author="Graham Smith" w:date="2018-06-27T13:17:00Z"/>
        </w:rPr>
        <w:pPrChange w:id="176" w:author="Graham Smith" w:date="2018-06-27T15:30:00Z">
          <w:pPr>
            <w:jc w:val="both"/>
          </w:pPr>
        </w:pPrChange>
      </w:pPr>
      <w:ins w:id="177" w:author="Graham Smith" w:date="2018-06-27T15:28:00Z">
        <w:r>
          <w:t xml:space="preserve">Per binning job with SOME binning items completed </w:t>
        </w:r>
        <w:r w:rsidR="00C25614">
          <w:t>with</w:t>
        </w:r>
      </w:ins>
      <w:ins w:id="178" w:author="Graham Smith" w:date="2018-06-27T15:29:00Z">
        <w:r w:rsidR="00C25614">
          <w:t xml:space="preserve"> </w:t>
        </w:r>
      </w:ins>
      <w:ins w:id="179" w:author="Graham Smith" w:date="2018-06-27T15:28:00Z">
        <w:r w:rsidR="00C25614">
          <w:t>some items not completed</w:t>
        </w:r>
      </w:ins>
      <w:ins w:id="180" w:author="Graham Smith" w:date="2018-06-27T15:29:00Z">
        <w:r w:rsidR="00A26AFA">
          <w:t xml:space="preserve">; stock </w:t>
        </w:r>
      </w:ins>
      <w:ins w:id="181" w:author="Graham Smith" w:date="2018-06-27T15:30:00Z">
        <w:r w:rsidR="003F63DB">
          <w:t xml:space="preserve">items without variances will be released </w:t>
        </w:r>
        <w:r w:rsidR="00E53CA4">
          <w:t>the rest not until corrected.</w:t>
        </w:r>
      </w:ins>
    </w:p>
    <w:p w14:paraId="75A653F3" w14:textId="6F1DE0C1" w:rsidR="00E97E8C" w:rsidRDefault="00121C33" w:rsidP="00E97E8C">
      <w:pPr>
        <w:pStyle w:val="Heading2"/>
        <w:numPr>
          <w:ilvl w:val="1"/>
          <w:numId w:val="1"/>
        </w:numPr>
        <w:rPr>
          <w:ins w:id="182" w:author="Graham Smith" w:date="2018-06-27T13:39:00Z"/>
        </w:rPr>
      </w:pPr>
      <w:bookmarkStart w:id="183" w:name="_Toc529869184"/>
      <w:ins w:id="184" w:author="Graham Smith" w:date="2018-06-27T13:18:00Z">
        <w:r>
          <w:t>Cycle counting / wall to wall</w:t>
        </w:r>
      </w:ins>
      <w:bookmarkEnd w:id="183"/>
    </w:p>
    <w:p w14:paraId="684438E8" w14:textId="1C481298" w:rsidR="00310FB2" w:rsidRDefault="00310FB2">
      <w:pPr>
        <w:jc w:val="both"/>
        <w:rPr>
          <w:ins w:id="185" w:author="Graham Smith" w:date="2018-06-27T13:39:00Z"/>
        </w:rPr>
        <w:pPrChange w:id="186" w:author="Graham Smith" w:date="2018-06-27T15:30:00Z">
          <w:pPr/>
        </w:pPrChange>
      </w:pPr>
    </w:p>
    <w:p w14:paraId="13FE23CB" w14:textId="69E6F515" w:rsidR="00310FB2" w:rsidRDefault="00C14150">
      <w:pPr>
        <w:ind w:left="750"/>
        <w:jc w:val="both"/>
        <w:rPr>
          <w:ins w:id="187" w:author="Graham Smith" w:date="2018-06-27T13:41:00Z"/>
        </w:rPr>
        <w:pPrChange w:id="188" w:author="Graham Smith" w:date="2018-06-27T15:39:00Z">
          <w:pPr>
            <w:ind w:left="720"/>
          </w:pPr>
        </w:pPrChange>
      </w:pPr>
      <w:ins w:id="189" w:author="Graham Smith" w:date="2018-06-27T13:40:00Z">
        <w:r>
          <w:t xml:space="preserve">Cycle counts and wall to wall assertion become more efficient as the bin and product contained in the bin are scanned and the quantity captured </w:t>
        </w:r>
      </w:ins>
      <w:ins w:id="190" w:author="Graham Smith" w:date="2018-06-27T13:41:00Z">
        <w:r w:rsidR="009D5EFF">
          <w:t>and uploaded to the server immediately.</w:t>
        </w:r>
      </w:ins>
    </w:p>
    <w:p w14:paraId="5C5524E2" w14:textId="1C4B28CE" w:rsidR="009D5EFF" w:rsidRDefault="009D5EFF">
      <w:pPr>
        <w:ind w:left="750"/>
        <w:jc w:val="both"/>
        <w:rPr>
          <w:ins w:id="191" w:author="Graham Smith" w:date="2018-06-27T13:41:00Z"/>
        </w:rPr>
        <w:pPrChange w:id="192" w:author="Graham Smith" w:date="2018-06-27T15:39:00Z">
          <w:pPr>
            <w:ind w:left="720"/>
          </w:pPr>
        </w:pPrChange>
      </w:pPr>
      <w:ins w:id="193" w:author="Graham Smith" w:date="2018-06-27T13:41:00Z">
        <w:r>
          <w:t xml:space="preserve">With cycle counts this is </w:t>
        </w:r>
        <w:r w:rsidR="00CB6767">
          <w:t>very important</w:t>
        </w:r>
      </w:ins>
      <w:ins w:id="194" w:author="Graham Smith" w:date="2018-06-27T15:31:00Z">
        <w:r w:rsidR="00E53CA4">
          <w:t xml:space="preserve"> as items are counted</w:t>
        </w:r>
        <w:r w:rsidR="00D17295">
          <w:t xml:space="preserve">, transactions are uploaded in real-time, allowing for cycle-counts </w:t>
        </w:r>
        <w:r w:rsidR="00315AF5">
          <w:t>to be done during production time.</w:t>
        </w:r>
      </w:ins>
      <w:ins w:id="195" w:author="Graham Smith" w:date="2018-06-27T13:41:00Z">
        <w:r w:rsidR="00CB6767">
          <w:t xml:space="preserve"> </w:t>
        </w:r>
      </w:ins>
    </w:p>
    <w:p w14:paraId="6D537421" w14:textId="6ADAB132" w:rsidR="00CB6767" w:rsidRDefault="00315AF5">
      <w:pPr>
        <w:ind w:left="750"/>
        <w:jc w:val="both"/>
        <w:rPr>
          <w:ins w:id="196" w:author="Graham Smith" w:date="2018-06-27T15:33:00Z"/>
        </w:rPr>
        <w:pPrChange w:id="197" w:author="Graham Smith" w:date="2018-06-27T15:39:00Z">
          <w:pPr>
            <w:ind w:left="720"/>
          </w:pPr>
        </w:pPrChange>
      </w:pPr>
      <w:ins w:id="198" w:author="Graham Smith" w:date="2018-06-27T15:32:00Z">
        <w:r>
          <w:t>The current cycle-count model remains as is</w:t>
        </w:r>
        <w:r w:rsidR="00BA698F">
          <w:t xml:space="preserve">. Items that qualify </w:t>
        </w:r>
      </w:ins>
      <w:ins w:id="199" w:author="Graham Smith" w:date="2018-06-27T15:33:00Z">
        <w:r w:rsidR="00BA698F">
          <w:t xml:space="preserve">for a cycle-count are uploaded to one or more mobile scanner devices, instructing the user to move </w:t>
        </w:r>
      </w:ins>
      <w:ins w:id="200" w:author="Graham Smith" w:date="2018-06-27T15:34:00Z">
        <w:r w:rsidR="004C71BF">
          <w:t>a specific bin location</w:t>
        </w:r>
      </w:ins>
      <w:ins w:id="201" w:author="Graham Smith" w:date="2018-06-27T15:33:00Z">
        <w:r w:rsidR="00BA698F">
          <w:t xml:space="preserve"> and to conduct the requisite </w:t>
        </w:r>
        <w:r w:rsidR="004C71BF">
          <w:t>item counts.</w:t>
        </w:r>
      </w:ins>
    </w:p>
    <w:p w14:paraId="65ECB1B6" w14:textId="73CB3555" w:rsidR="004C71BF" w:rsidRDefault="004C71BF">
      <w:pPr>
        <w:ind w:left="750"/>
        <w:jc w:val="both"/>
        <w:rPr>
          <w:ins w:id="202" w:author="Graham Smith" w:date="2018-06-27T15:34:00Z"/>
        </w:rPr>
        <w:pPrChange w:id="203" w:author="Graham Smith" w:date="2018-06-27T15:39:00Z">
          <w:pPr>
            <w:ind w:left="750"/>
          </w:pPr>
        </w:pPrChange>
      </w:pPr>
      <w:ins w:id="204" w:author="Graham Smith" w:date="2018-06-27T15:34:00Z">
        <w:r>
          <w:t>Picking exceptions also filter into the cycle count model, as is the case currently.</w:t>
        </w:r>
      </w:ins>
    </w:p>
    <w:p w14:paraId="46DBF09F" w14:textId="378D183C" w:rsidR="006145C5" w:rsidRDefault="00732825">
      <w:pPr>
        <w:ind w:left="750"/>
        <w:jc w:val="both"/>
        <w:rPr>
          <w:ins w:id="205" w:author="Graham Smith" w:date="2018-06-27T15:39:00Z"/>
        </w:rPr>
        <w:pPrChange w:id="206" w:author="Graham Smith" w:date="2018-06-27T15:39:00Z">
          <w:pPr>
            <w:ind w:left="750"/>
          </w:pPr>
        </w:pPrChange>
      </w:pPr>
      <w:ins w:id="207" w:author="Graham Smith" w:date="2018-06-27T15:34:00Z">
        <w:r>
          <w:t xml:space="preserve">Wall to wall counts can be </w:t>
        </w:r>
      </w:ins>
      <w:ins w:id="208" w:author="Graham Smith" w:date="2018-06-27T15:36:00Z">
        <w:r w:rsidR="001C40CA">
          <w:t xml:space="preserve">positively </w:t>
        </w:r>
      </w:ins>
      <w:ins w:id="209" w:author="Graham Smith" w:date="2018-06-27T15:35:00Z">
        <w:r>
          <w:t xml:space="preserve">enhanced </w:t>
        </w:r>
      </w:ins>
      <w:ins w:id="210" w:author="Graham Smith" w:date="2018-06-27T15:36:00Z">
        <w:r w:rsidR="00336FFB">
          <w:t xml:space="preserve">by eliminating </w:t>
        </w:r>
      </w:ins>
      <w:ins w:id="211" w:author="Graham Smith" w:date="2018-06-27T15:37:00Z">
        <w:r w:rsidR="006145C5">
          <w:t>paper-based</w:t>
        </w:r>
      </w:ins>
      <w:ins w:id="212" w:author="Graham Smith" w:date="2018-06-27T15:36:00Z">
        <w:r w:rsidR="006145C5">
          <w:t xml:space="preserve"> count sheets</w:t>
        </w:r>
      </w:ins>
      <w:ins w:id="213" w:author="Graham Smith" w:date="2018-06-27T15:37:00Z">
        <w:r w:rsidR="006145C5">
          <w:t xml:space="preserve">. </w:t>
        </w:r>
        <w:r w:rsidR="00BF2148">
          <w:t xml:space="preserve">During </w:t>
        </w:r>
      </w:ins>
      <w:ins w:id="214" w:author="Graham Smith" w:date="2018-06-27T15:38:00Z">
        <w:r w:rsidR="00034610">
          <w:t xml:space="preserve">review of </w:t>
        </w:r>
      </w:ins>
      <w:ins w:id="215" w:author="Graham Smith" w:date="2018-06-27T15:37:00Z">
        <w:r w:rsidR="00BF2148">
          <w:t>required functionality</w:t>
        </w:r>
      </w:ins>
      <w:ins w:id="216" w:author="Graham Smith" w:date="2018-06-27T15:38:00Z">
        <w:r w:rsidR="00034610">
          <w:t xml:space="preserve">, the physical walking </w:t>
        </w:r>
        <w:r w:rsidR="006E6F18">
          <w:t>scanning counting process will be finalised for development work.</w:t>
        </w:r>
      </w:ins>
    </w:p>
    <w:p w14:paraId="3AE7866C" w14:textId="461AE95D" w:rsidR="007C2612" w:rsidRDefault="007C2612">
      <w:pPr>
        <w:ind w:left="750"/>
        <w:jc w:val="both"/>
        <w:rPr>
          <w:ins w:id="217" w:author="Graham Smith" w:date="2018-06-27T15:36:00Z"/>
        </w:rPr>
        <w:pPrChange w:id="218" w:author="Graham Smith" w:date="2018-06-27T15:39:00Z">
          <w:pPr>
            <w:ind w:left="750"/>
          </w:pPr>
        </w:pPrChange>
      </w:pPr>
      <w:ins w:id="219" w:author="Graham Smith" w:date="2018-06-27T15:39:00Z">
        <w:r>
          <w:t xml:space="preserve">It is proposed that the wall to wall count process should follow closely the </w:t>
        </w:r>
        <w:r w:rsidR="000200F7">
          <w:t>paper based counting process.</w:t>
        </w:r>
      </w:ins>
    </w:p>
    <w:p w14:paraId="08EF8A84" w14:textId="77777777" w:rsidR="00E97E8C" w:rsidRDefault="00E97E8C" w:rsidP="00E97E8C">
      <w:pPr>
        <w:jc w:val="both"/>
        <w:rPr>
          <w:ins w:id="220" w:author="Graham Smith" w:date="2018-06-27T13:18:00Z"/>
        </w:rPr>
      </w:pPr>
    </w:p>
    <w:p w14:paraId="05F41C58" w14:textId="30DAA31E" w:rsidR="00E97E8C" w:rsidRDefault="00121C33" w:rsidP="00E97E8C">
      <w:pPr>
        <w:pStyle w:val="Heading2"/>
        <w:numPr>
          <w:ilvl w:val="1"/>
          <w:numId w:val="1"/>
        </w:numPr>
        <w:rPr>
          <w:ins w:id="221" w:author="Graham Smith" w:date="2018-06-27T13:18:00Z"/>
        </w:rPr>
      </w:pPr>
      <w:bookmarkStart w:id="222" w:name="_Toc529869185"/>
      <w:ins w:id="223" w:author="Graham Smith" w:date="2018-06-27T13:18:00Z">
        <w:r>
          <w:t>Picking</w:t>
        </w:r>
        <w:bookmarkEnd w:id="222"/>
      </w:ins>
    </w:p>
    <w:p w14:paraId="00F017D7" w14:textId="1177706D" w:rsidR="00E97E8C" w:rsidRDefault="00E97E8C" w:rsidP="00E97E8C">
      <w:pPr>
        <w:jc w:val="both"/>
        <w:rPr>
          <w:ins w:id="224" w:author="Graham Smith" w:date="2018-06-27T15:39:00Z"/>
        </w:rPr>
      </w:pPr>
    </w:p>
    <w:p w14:paraId="2E20BEB2" w14:textId="0EF0C529" w:rsidR="000200F7" w:rsidRDefault="00CB04FD" w:rsidP="00C02A9C">
      <w:pPr>
        <w:ind w:left="720"/>
        <w:jc w:val="both"/>
        <w:rPr>
          <w:ins w:id="225" w:author="Graham Smith" w:date="2018-06-27T15:40:00Z"/>
        </w:rPr>
      </w:pPr>
      <w:ins w:id="226" w:author="Graham Smith" w:date="2018-06-27T15:40:00Z">
        <w:r>
          <w:t>The picking dashboard from which picking jobs are generated remains as is.</w:t>
        </w:r>
      </w:ins>
    </w:p>
    <w:p w14:paraId="45C87116" w14:textId="4E9FD06A" w:rsidR="00CB04FD" w:rsidRDefault="00CB04FD">
      <w:pPr>
        <w:ind w:left="720"/>
        <w:jc w:val="both"/>
        <w:rPr>
          <w:ins w:id="227" w:author="Graham Smith" w:date="2018-06-27T15:42:00Z"/>
        </w:rPr>
      </w:pPr>
      <w:ins w:id="228" w:author="Graham Smith" w:date="2018-06-27T15:40:00Z">
        <w:r>
          <w:t xml:space="preserve">The difference in operation is that paper is eliminated and the </w:t>
        </w:r>
        <w:r w:rsidR="005D63FE">
          <w:t>data that would normally be printe</w:t>
        </w:r>
      </w:ins>
      <w:ins w:id="229" w:author="Graham Smith" w:date="2018-06-27T15:41:00Z">
        <w:r w:rsidR="005D63FE">
          <w:t>d is uploaded to mobile scanners</w:t>
        </w:r>
        <w:r w:rsidR="00F71009">
          <w:t xml:space="preserve"> </w:t>
        </w:r>
        <w:r w:rsidR="007A1117">
          <w:t xml:space="preserve">for picking staff to follow the scanner </w:t>
        </w:r>
      </w:ins>
      <w:ins w:id="230" w:author="Graham Smith" w:date="2018-06-27T15:42:00Z">
        <w:r w:rsidR="007A1117">
          <w:t>display.</w:t>
        </w:r>
      </w:ins>
    </w:p>
    <w:p w14:paraId="640B6226" w14:textId="157CA33F" w:rsidR="007A1117" w:rsidRDefault="006A629E" w:rsidP="00E10D0D">
      <w:pPr>
        <w:ind w:left="720"/>
        <w:jc w:val="both"/>
        <w:rPr>
          <w:ins w:id="231" w:author="Graham Smith" w:date="2018-06-27T15:43:00Z"/>
        </w:rPr>
      </w:pPr>
      <w:ins w:id="232" w:author="Graham Smith" w:date="2018-06-27T15:42:00Z">
        <w:r>
          <w:t xml:space="preserve">Each </w:t>
        </w:r>
      </w:ins>
      <w:ins w:id="233" w:author="Graham Smith" w:date="2018-06-27T15:43:00Z">
        <w:r>
          <w:t>item to be picked process:</w:t>
        </w:r>
      </w:ins>
    </w:p>
    <w:p w14:paraId="698F6553" w14:textId="4EE2F42D" w:rsidR="006A629E" w:rsidRDefault="006A629E" w:rsidP="006A629E">
      <w:pPr>
        <w:pStyle w:val="ListParagraph"/>
        <w:numPr>
          <w:ilvl w:val="0"/>
          <w:numId w:val="25"/>
        </w:numPr>
        <w:jc w:val="both"/>
        <w:rPr>
          <w:ins w:id="234" w:author="Graham Smith" w:date="2018-06-27T15:43:00Z"/>
        </w:rPr>
      </w:pPr>
      <w:ins w:id="235" w:author="Graham Smith" w:date="2018-06-27T15:43:00Z">
        <w:r>
          <w:t>Move to bin location</w:t>
        </w:r>
      </w:ins>
    </w:p>
    <w:p w14:paraId="73BE331E" w14:textId="41828A73" w:rsidR="006A629E" w:rsidRDefault="006A629E" w:rsidP="006A629E">
      <w:pPr>
        <w:pStyle w:val="ListParagraph"/>
        <w:numPr>
          <w:ilvl w:val="0"/>
          <w:numId w:val="25"/>
        </w:numPr>
        <w:jc w:val="both"/>
        <w:rPr>
          <w:ins w:id="236" w:author="Graham Smith" w:date="2018-06-27T15:43:00Z"/>
        </w:rPr>
      </w:pPr>
      <w:ins w:id="237" w:author="Graham Smith" w:date="2018-06-27T15:43:00Z">
        <w:r>
          <w:t>Scan item barcode</w:t>
        </w:r>
      </w:ins>
    </w:p>
    <w:p w14:paraId="4806451A" w14:textId="50DEE075" w:rsidR="00394B15" w:rsidRDefault="00394B15" w:rsidP="006A629E">
      <w:pPr>
        <w:pStyle w:val="ListParagraph"/>
        <w:numPr>
          <w:ilvl w:val="0"/>
          <w:numId w:val="25"/>
        </w:numPr>
        <w:jc w:val="both"/>
        <w:rPr>
          <w:ins w:id="238" w:author="Graham Smith" w:date="2018-06-27T15:43:00Z"/>
        </w:rPr>
      </w:pPr>
      <w:ins w:id="239" w:author="Graham Smith" w:date="2018-06-27T15:43:00Z">
        <w:r>
          <w:t>Count number of items picked</w:t>
        </w:r>
      </w:ins>
    </w:p>
    <w:p w14:paraId="1155DAC6" w14:textId="7A4F2C13" w:rsidR="00394B15" w:rsidRDefault="00394B15" w:rsidP="006A629E">
      <w:pPr>
        <w:pStyle w:val="ListParagraph"/>
        <w:numPr>
          <w:ilvl w:val="0"/>
          <w:numId w:val="25"/>
        </w:numPr>
        <w:jc w:val="both"/>
        <w:rPr>
          <w:ins w:id="240" w:author="Graham Smith" w:date="2018-06-27T15:43:00Z"/>
        </w:rPr>
      </w:pPr>
      <w:ins w:id="241" w:author="Graham Smith" w:date="2018-06-27T15:43:00Z">
        <w:r>
          <w:t>Post the activity to server (Button on scanner display)</w:t>
        </w:r>
      </w:ins>
    </w:p>
    <w:p w14:paraId="211142C3" w14:textId="77777777" w:rsidR="002D2D68" w:rsidRDefault="001B2ECD" w:rsidP="006A629E">
      <w:pPr>
        <w:pStyle w:val="ListParagraph"/>
        <w:numPr>
          <w:ilvl w:val="0"/>
          <w:numId w:val="25"/>
        </w:numPr>
        <w:jc w:val="both"/>
        <w:rPr>
          <w:ins w:id="242" w:author="Graham Smith" w:date="2018-06-27T15:45:00Z"/>
        </w:rPr>
      </w:pPr>
      <w:ins w:id="243" w:author="Graham Smith" w:date="2018-06-27T15:44:00Z">
        <w:r>
          <w:t>Variance – too little items in bin</w:t>
        </w:r>
        <w:r w:rsidR="009A6B18">
          <w:t xml:space="preserve">. </w:t>
        </w:r>
      </w:ins>
    </w:p>
    <w:p w14:paraId="2703E7AF" w14:textId="77777777" w:rsidR="002D2D68" w:rsidRDefault="002D2D68" w:rsidP="002D2D68">
      <w:pPr>
        <w:pStyle w:val="ListParagraph"/>
        <w:ind w:left="1440"/>
        <w:jc w:val="both"/>
        <w:rPr>
          <w:ins w:id="244" w:author="Graham Smith" w:date="2018-06-27T15:45:00Z"/>
        </w:rPr>
      </w:pPr>
    </w:p>
    <w:p w14:paraId="4A5AD64E" w14:textId="5BDBE04A" w:rsidR="00394B15" w:rsidRDefault="009A6B18" w:rsidP="002D2D68">
      <w:pPr>
        <w:pStyle w:val="ListParagraph"/>
        <w:ind w:left="1440"/>
        <w:jc w:val="both"/>
        <w:rPr>
          <w:ins w:id="245" w:author="Graham Smith" w:date="2018-06-27T15:45:00Z"/>
        </w:rPr>
      </w:pPr>
      <w:ins w:id="246" w:author="Graham Smith" w:date="2018-06-27T15:44:00Z">
        <w:r>
          <w:t>User request alternate bin with stock on hand from scanner</w:t>
        </w:r>
        <w:r w:rsidR="009C79D2">
          <w:t xml:space="preserve"> </w:t>
        </w:r>
      </w:ins>
      <w:ins w:id="247" w:author="Graham Smith" w:date="2018-06-27T15:45:00Z">
        <w:r w:rsidR="009C79D2">
          <w:t>via the server in real-time allowing the picker to complete the item picked task</w:t>
        </w:r>
        <w:r w:rsidR="002D2D68">
          <w:t>.</w:t>
        </w:r>
      </w:ins>
    </w:p>
    <w:p w14:paraId="1D386E2C" w14:textId="18E7480E" w:rsidR="002D2D68" w:rsidRDefault="002D2D68" w:rsidP="002D2D68">
      <w:pPr>
        <w:pStyle w:val="ListParagraph"/>
        <w:ind w:left="1440"/>
        <w:jc w:val="both"/>
        <w:rPr>
          <w:ins w:id="248" w:author="Graham Smith" w:date="2018-06-27T15:45:00Z"/>
        </w:rPr>
      </w:pPr>
    </w:p>
    <w:p w14:paraId="7BC41228" w14:textId="60B6BB0E" w:rsidR="002D2D68" w:rsidRDefault="002D2D68">
      <w:pPr>
        <w:pStyle w:val="ListParagraph"/>
        <w:ind w:left="1440"/>
        <w:jc w:val="both"/>
        <w:rPr>
          <w:ins w:id="249" w:author="Graham Smith" w:date="2018-06-27T15:45:00Z"/>
        </w:rPr>
        <w:pPrChange w:id="250" w:author="Graham Smith" w:date="2018-06-27T15:45:00Z">
          <w:pPr>
            <w:pStyle w:val="ListParagraph"/>
            <w:numPr>
              <w:numId w:val="25"/>
            </w:numPr>
            <w:ind w:left="1440" w:hanging="360"/>
            <w:jc w:val="both"/>
          </w:pPr>
        </w:pPrChange>
      </w:pPr>
      <w:ins w:id="251" w:author="Graham Smith" w:date="2018-06-27T15:45:00Z">
        <w:r>
          <w:t>Should the picker / supervisor identify a</w:t>
        </w:r>
      </w:ins>
      <w:ins w:id="252" w:author="Graham Smith" w:date="2018-06-27T15:46:00Z">
        <w:r>
          <w:t>n alternate bin location</w:t>
        </w:r>
        <w:r w:rsidR="00FC684C">
          <w:t>, the functionality is to allow the pick to occur in the alternate bin as identified. The item is inserted into the stock check process</w:t>
        </w:r>
        <w:r w:rsidR="0076383E">
          <w:t xml:space="preserve"> to fix the anomalies </w:t>
        </w:r>
      </w:ins>
    </w:p>
    <w:p w14:paraId="0CA68EDD" w14:textId="77777777" w:rsidR="002D2D68" w:rsidRDefault="002D2D68">
      <w:pPr>
        <w:pStyle w:val="ListParagraph"/>
        <w:ind w:left="1440"/>
        <w:jc w:val="both"/>
        <w:rPr>
          <w:ins w:id="253" w:author="Graham Smith" w:date="2018-06-27T15:44:00Z"/>
        </w:rPr>
        <w:pPrChange w:id="254" w:author="Graham Smith" w:date="2018-06-27T15:45:00Z">
          <w:pPr>
            <w:pStyle w:val="ListParagraph"/>
            <w:numPr>
              <w:numId w:val="25"/>
            </w:numPr>
            <w:ind w:left="1440" w:hanging="360"/>
            <w:jc w:val="both"/>
          </w:pPr>
        </w:pPrChange>
      </w:pPr>
    </w:p>
    <w:p w14:paraId="6BDD1FC2" w14:textId="433AD6BE" w:rsidR="001B2ECD" w:rsidRDefault="0076383E" w:rsidP="006A629E">
      <w:pPr>
        <w:pStyle w:val="ListParagraph"/>
        <w:numPr>
          <w:ilvl w:val="0"/>
          <w:numId w:val="25"/>
        </w:numPr>
        <w:jc w:val="both"/>
        <w:rPr>
          <w:ins w:id="255" w:author="Graham Smith" w:date="2018-06-27T15:48:00Z"/>
        </w:rPr>
      </w:pPr>
      <w:ins w:id="256" w:author="Graham Smith" w:date="2018-06-27T15:47:00Z">
        <w:r>
          <w:t xml:space="preserve">The mobile device must allow for </w:t>
        </w:r>
        <w:r w:rsidR="007D4D41">
          <w:t>the current functionality to place pick jobs on hold</w:t>
        </w:r>
        <w:r w:rsidR="007F5880">
          <w:t xml:space="preserve"> and to un-hold </w:t>
        </w:r>
      </w:ins>
      <w:ins w:id="257" w:author="Graham Smith" w:date="2018-06-27T15:48:00Z">
        <w:r w:rsidR="007F5880">
          <w:t>when needed</w:t>
        </w:r>
      </w:ins>
    </w:p>
    <w:p w14:paraId="36159AD0" w14:textId="5181B129" w:rsidR="00B05F0F" w:rsidRDefault="007F5880">
      <w:pPr>
        <w:pStyle w:val="ListParagraph"/>
        <w:numPr>
          <w:ilvl w:val="0"/>
          <w:numId w:val="25"/>
        </w:numPr>
        <w:jc w:val="both"/>
        <w:rPr>
          <w:ins w:id="258" w:author="Graham Smith" w:date="2018-06-27T15:41:00Z"/>
        </w:rPr>
        <w:pPrChange w:id="259" w:author="Graham Smith" w:date="2018-06-27T15:50:00Z">
          <w:pPr>
            <w:ind w:left="720"/>
            <w:jc w:val="both"/>
          </w:pPr>
        </w:pPrChange>
      </w:pPr>
      <w:ins w:id="260" w:author="Graham Smith" w:date="2018-06-27T15:48:00Z">
        <w:r>
          <w:t>Consideration must be given to swap picking jobs from one device to another</w:t>
        </w:r>
        <w:r w:rsidR="00FA7B5A">
          <w:t xml:space="preserve">. </w:t>
        </w:r>
      </w:ins>
      <w:ins w:id="261" w:author="Graham Smith" w:date="2018-06-27T15:49:00Z">
        <w:r w:rsidR="00B30B9C">
          <w:t xml:space="preserve">This would be needed especially when a specific device </w:t>
        </w:r>
      </w:ins>
      <w:ins w:id="262" w:author="Graham Smith" w:date="2018-06-27T15:50:00Z">
        <w:r w:rsidR="00B05F0F">
          <w:t>should fail.</w:t>
        </w:r>
      </w:ins>
    </w:p>
    <w:p w14:paraId="6741920B" w14:textId="5C271ECC" w:rsidR="001A4276" w:rsidRDefault="001A4276" w:rsidP="001A4276">
      <w:pPr>
        <w:pStyle w:val="Heading2"/>
        <w:numPr>
          <w:ilvl w:val="1"/>
          <w:numId w:val="1"/>
        </w:numPr>
        <w:rPr>
          <w:ins w:id="263" w:author="Graham Smith" w:date="2018-06-27T16:04:00Z"/>
        </w:rPr>
      </w:pPr>
      <w:bookmarkStart w:id="264" w:name="_Toc529869186"/>
      <w:ins w:id="265" w:author="Graham Smith" w:date="2018-06-27T15:52:00Z">
        <w:r>
          <w:t>Customer returns</w:t>
        </w:r>
      </w:ins>
      <w:bookmarkEnd w:id="264"/>
    </w:p>
    <w:p w14:paraId="63D56F05" w14:textId="0E10F6C6" w:rsidR="00AD4A6C" w:rsidRDefault="00AD4A6C" w:rsidP="00AD4A6C">
      <w:pPr>
        <w:rPr>
          <w:ins w:id="266" w:author="Graham Smith" w:date="2018-06-27T16:04:00Z"/>
        </w:rPr>
      </w:pPr>
    </w:p>
    <w:p w14:paraId="3BD7C93F" w14:textId="1F83C7B0" w:rsidR="00AD4A6C" w:rsidRDefault="002A7304" w:rsidP="00AD4A6C">
      <w:pPr>
        <w:ind w:left="720"/>
        <w:rPr>
          <w:ins w:id="267" w:author="Graham Smith" w:date="2018-06-27T16:05:00Z"/>
        </w:rPr>
      </w:pPr>
      <w:ins w:id="268" w:author="Graham Smith" w:date="2018-06-27T16:04:00Z">
        <w:r>
          <w:t>Using the supplier barcode</w:t>
        </w:r>
      </w:ins>
      <w:ins w:id="269" w:author="Graham Smith" w:date="2018-06-27T16:05:00Z">
        <w:r w:rsidR="00A77D63">
          <w:t xml:space="preserve"> on the packaging material, will assist the receiving process efficiency in the following manner:</w:t>
        </w:r>
      </w:ins>
    </w:p>
    <w:p w14:paraId="1D906C5A" w14:textId="774FD33C" w:rsidR="00A77D63" w:rsidRDefault="00A77D63" w:rsidP="00A77D63">
      <w:pPr>
        <w:pStyle w:val="ListParagraph"/>
        <w:numPr>
          <w:ilvl w:val="0"/>
          <w:numId w:val="26"/>
        </w:numPr>
        <w:rPr>
          <w:ins w:id="270" w:author="Graham Smith" w:date="2018-06-27T16:06:00Z"/>
        </w:rPr>
      </w:pPr>
      <w:ins w:id="271" w:author="Graham Smith" w:date="2018-06-27T16:05:00Z">
        <w:r>
          <w:t xml:space="preserve">Scan the barcode on the invoice against which </w:t>
        </w:r>
      </w:ins>
      <w:ins w:id="272" w:author="Graham Smith" w:date="2018-06-27T16:06:00Z">
        <w:r>
          <w:t>the return is made.</w:t>
        </w:r>
      </w:ins>
    </w:p>
    <w:p w14:paraId="4C6793C4" w14:textId="7900A6F2" w:rsidR="00A77D63" w:rsidRDefault="00A77D63" w:rsidP="00A77D63">
      <w:pPr>
        <w:pStyle w:val="ListParagraph"/>
        <w:numPr>
          <w:ilvl w:val="0"/>
          <w:numId w:val="26"/>
        </w:numPr>
        <w:rPr>
          <w:ins w:id="273" w:author="Graham Smith" w:date="2018-06-27T16:06:00Z"/>
        </w:rPr>
      </w:pPr>
      <w:ins w:id="274" w:author="Graham Smith" w:date="2018-06-27T16:06:00Z">
        <w:r>
          <w:t>Scan each item and capture the quantity</w:t>
        </w:r>
      </w:ins>
    </w:p>
    <w:p w14:paraId="29118E86" w14:textId="14BDA04E" w:rsidR="006B1CFE" w:rsidRDefault="006B1CFE" w:rsidP="00A77D63">
      <w:pPr>
        <w:pStyle w:val="ListParagraph"/>
        <w:numPr>
          <w:ilvl w:val="0"/>
          <w:numId w:val="26"/>
        </w:numPr>
        <w:rPr>
          <w:ins w:id="275" w:author="Graham Smith" w:date="2018-06-27T16:06:00Z"/>
        </w:rPr>
      </w:pPr>
      <w:ins w:id="276" w:author="Graham Smith" w:date="2018-06-27T16:06:00Z">
        <w:r>
          <w:t>Variances such as wrong item code against scanned invoice will raise an error</w:t>
        </w:r>
      </w:ins>
    </w:p>
    <w:p w14:paraId="49BB82B0" w14:textId="6C2C8723" w:rsidR="006B1CFE" w:rsidRDefault="006B1CFE" w:rsidP="00A77D63">
      <w:pPr>
        <w:pStyle w:val="ListParagraph"/>
        <w:numPr>
          <w:ilvl w:val="0"/>
          <w:numId w:val="26"/>
        </w:numPr>
        <w:rPr>
          <w:ins w:id="277" w:author="Graham Smith" w:date="2018-06-27T16:07:00Z"/>
        </w:rPr>
      </w:pPr>
      <w:ins w:id="278" w:author="Graham Smith" w:date="2018-06-27T16:06:00Z">
        <w:r>
          <w:t xml:space="preserve">Over counts of returned good per the </w:t>
        </w:r>
      </w:ins>
      <w:ins w:id="279" w:author="Graham Smith" w:date="2018-06-27T16:07:00Z">
        <w:r>
          <w:t>invoice</w:t>
        </w:r>
        <w:r w:rsidR="00DA4B67">
          <w:t xml:space="preserve"> for the item and quantity sold will raise an error</w:t>
        </w:r>
      </w:ins>
    </w:p>
    <w:p w14:paraId="03494C8B" w14:textId="5FCEDE1B" w:rsidR="00DA4B67" w:rsidRDefault="00DA4B67" w:rsidP="00DA4B67">
      <w:pPr>
        <w:ind w:left="720"/>
        <w:rPr>
          <w:ins w:id="280" w:author="Graham Smith" w:date="2018-06-27T16:08:00Z"/>
        </w:rPr>
      </w:pPr>
      <w:ins w:id="281" w:author="Graham Smith" w:date="2018-06-27T16:07:00Z">
        <w:r>
          <w:t xml:space="preserve">An opportunity exists for the returned item </w:t>
        </w:r>
      </w:ins>
      <w:ins w:id="282" w:author="Graham Smith" w:date="2018-06-27T16:08:00Z">
        <w:r w:rsidR="006D7087">
          <w:t xml:space="preserve">barcode </w:t>
        </w:r>
      </w:ins>
      <w:ins w:id="283" w:author="Graham Smith" w:date="2018-06-27T16:07:00Z">
        <w:r>
          <w:t xml:space="preserve">to be compared to the </w:t>
        </w:r>
      </w:ins>
      <w:ins w:id="284" w:author="Graham Smith" w:date="2018-06-27T16:08:00Z">
        <w:r w:rsidR="006D7087">
          <w:t>sold barcode. If these differ</w:t>
        </w:r>
        <w:r w:rsidR="00AB0C61">
          <w:t>, it might be that the product may nor have been bought from Engineparts.</w:t>
        </w:r>
      </w:ins>
    </w:p>
    <w:p w14:paraId="278B7C87" w14:textId="77777777" w:rsidR="001A4276" w:rsidRDefault="001A4276">
      <w:pPr>
        <w:pStyle w:val="Heading2"/>
        <w:ind w:left="750"/>
        <w:rPr>
          <w:ins w:id="285" w:author="Graham Smith" w:date="2018-06-27T15:52:00Z"/>
        </w:rPr>
        <w:pPrChange w:id="286" w:author="Graham Smith" w:date="2018-06-27T15:52:00Z">
          <w:pPr>
            <w:pStyle w:val="Heading2"/>
            <w:numPr>
              <w:ilvl w:val="1"/>
              <w:numId w:val="1"/>
            </w:numPr>
            <w:ind w:left="750" w:hanging="390"/>
          </w:pPr>
        </w:pPrChange>
      </w:pPr>
    </w:p>
    <w:p w14:paraId="1349E200" w14:textId="76F86446" w:rsidR="00121C33" w:rsidRDefault="00192E22" w:rsidP="00121C33">
      <w:pPr>
        <w:pStyle w:val="Heading2"/>
        <w:numPr>
          <w:ilvl w:val="1"/>
          <w:numId w:val="1"/>
        </w:numPr>
        <w:rPr>
          <w:ins w:id="287" w:author="Graham Smith" w:date="2018-06-27T13:18:00Z"/>
        </w:rPr>
      </w:pPr>
      <w:bookmarkStart w:id="288" w:name="_Toc529869187"/>
      <w:ins w:id="289" w:author="Graham Smith" w:date="2018-06-27T16:10:00Z">
        <w:r>
          <w:t xml:space="preserve">Post picking </w:t>
        </w:r>
        <w:r w:rsidR="00003592">
          <w:t>verification and d</w:t>
        </w:r>
      </w:ins>
      <w:ins w:id="290" w:author="Graham Smith" w:date="2018-06-27T15:52:00Z">
        <w:r w:rsidR="001A4276">
          <w:t>espatch</w:t>
        </w:r>
      </w:ins>
      <w:bookmarkEnd w:id="288"/>
    </w:p>
    <w:p w14:paraId="146FD8CB" w14:textId="322BD6BA" w:rsidR="00121C33" w:rsidRDefault="00121C33" w:rsidP="00121C33">
      <w:pPr>
        <w:jc w:val="both"/>
        <w:rPr>
          <w:ins w:id="291" w:author="Graham Smith" w:date="2018-06-27T16:10:00Z"/>
        </w:rPr>
      </w:pPr>
    </w:p>
    <w:p w14:paraId="56D97CCE" w14:textId="693A9CFD" w:rsidR="00003592" w:rsidRPr="00C02A9C" w:rsidRDefault="00A651B7">
      <w:pPr>
        <w:ind w:left="720"/>
        <w:jc w:val="both"/>
        <w:rPr>
          <w:ins w:id="292" w:author="Graham Smith" w:date="2018-06-27T16:10:00Z"/>
        </w:rPr>
        <w:pPrChange w:id="293" w:author="Graham Smith" w:date="2018-06-27T16:10:00Z">
          <w:pPr>
            <w:jc w:val="both"/>
          </w:pPr>
        </w:pPrChange>
      </w:pPr>
      <w:ins w:id="294" w:author="Graham Smith" w:date="2018-06-27T16:11:00Z">
        <w:r>
          <w:lastRenderedPageBreak/>
          <w:t>With reference to a previous document prepared for this part of the process</w:t>
        </w:r>
        <w:r w:rsidR="00CD1930">
          <w:t xml:space="preserve">, it is felt that it would be useful to review the </w:t>
        </w:r>
        <w:proofErr w:type="spellStart"/>
        <w:r w:rsidR="00CD1930" w:rsidRPr="00CD1930">
          <w:rPr>
            <w:b/>
            <w:i/>
            <w:u w:val="single"/>
            <w:rPrChange w:id="295" w:author="Graham Smith" w:date="2018-06-27T16:11:00Z">
              <w:rPr/>
            </w:rPrChange>
          </w:rPr>
          <w:t>ScopeScanCheck</w:t>
        </w:r>
        <w:proofErr w:type="spellEnd"/>
        <w:r w:rsidR="00CD1930" w:rsidRPr="00CD1930">
          <w:rPr>
            <w:b/>
            <w:i/>
            <w:u w:val="single"/>
            <w:rPrChange w:id="296" w:author="Graham Smith" w:date="2018-06-27T16:11:00Z">
              <w:rPr/>
            </w:rPrChange>
          </w:rPr>
          <w:t xml:space="preserve"> v2</w:t>
        </w:r>
        <w:r w:rsidR="00CD1930">
          <w:t xml:space="preserve"> </w:t>
        </w:r>
        <w:r w:rsidR="004A67A5">
          <w:t>before formalising th</w:t>
        </w:r>
      </w:ins>
      <w:ins w:id="297" w:author="Graham Smith" w:date="2018-06-27T16:12:00Z">
        <w:r w:rsidR="004A67A5">
          <w:t>is operational sector</w:t>
        </w:r>
      </w:ins>
    </w:p>
    <w:p w14:paraId="0E2E263B" w14:textId="77777777" w:rsidR="00192E22" w:rsidRDefault="00192E22">
      <w:pPr>
        <w:ind w:left="720"/>
        <w:jc w:val="both"/>
        <w:rPr>
          <w:ins w:id="298" w:author="Graham Smith" w:date="2018-06-27T13:18:00Z"/>
        </w:rPr>
        <w:pPrChange w:id="299" w:author="Graham Smith" w:date="2018-06-27T16:10:00Z">
          <w:pPr>
            <w:jc w:val="both"/>
          </w:pPr>
        </w:pPrChange>
      </w:pPr>
    </w:p>
    <w:p w14:paraId="702ED907" w14:textId="77777777" w:rsidR="00E97E8C" w:rsidRDefault="00E97E8C" w:rsidP="005276A9">
      <w:pPr>
        <w:jc w:val="both"/>
        <w:rPr>
          <w:ins w:id="300" w:author="Graham Smith" w:date="2018-06-27T13:16:00Z"/>
        </w:rPr>
      </w:pPr>
    </w:p>
    <w:p w14:paraId="66799743" w14:textId="5F84815F" w:rsidR="00994D2C" w:rsidDel="004A67A5" w:rsidRDefault="007936C8" w:rsidP="005276A9">
      <w:pPr>
        <w:jc w:val="both"/>
        <w:rPr>
          <w:del w:id="301" w:author="Graham Smith" w:date="2018-06-27T16:12:00Z"/>
        </w:rPr>
      </w:pPr>
      <w:del w:id="302" w:author="Graham Smith" w:date="2018-06-27T16:12:00Z">
        <w:r w:rsidDel="004A67A5">
          <w:delText xml:space="preserve">The </w:delText>
        </w:r>
        <w:r w:rsidR="00994D2C" w:rsidDel="004A67A5">
          <w:delText>sub-</w:delText>
        </w:r>
        <w:r w:rsidDel="004A67A5">
          <w:delText xml:space="preserve">process </w:delText>
        </w:r>
        <w:r w:rsidR="00994D2C" w:rsidDel="004A67A5">
          <w:delText xml:space="preserve">of interest </w:delText>
        </w:r>
        <w:r w:rsidDel="004A67A5">
          <w:delText xml:space="preserve">starts </w:delText>
        </w:r>
        <w:r w:rsidR="00994D2C" w:rsidDel="004A67A5">
          <w:delText>when a “picker” completes the pricking process where the accuracy of picked goods is to be verified by a team of “packer” staff. Due to the very manual nature of the process, a certain number of errors do occur on a regular basis with potentially significant impact on financial losses and poor customer experiences</w:delText>
        </w:r>
        <w:r w:rsidR="005712E0" w:rsidDel="004A67A5">
          <w:delText>.</w:delText>
        </w:r>
        <w:bookmarkStart w:id="303" w:name="_Toc517879423"/>
        <w:bookmarkStart w:id="304" w:name="_Toc529869188"/>
        <w:bookmarkEnd w:id="303"/>
        <w:bookmarkEnd w:id="304"/>
      </w:del>
    </w:p>
    <w:p w14:paraId="66799744" w14:textId="2E0B8E22" w:rsidR="005712E0" w:rsidDel="004A67A5" w:rsidRDefault="005712E0" w:rsidP="005276A9">
      <w:pPr>
        <w:jc w:val="both"/>
        <w:rPr>
          <w:del w:id="305" w:author="Graham Smith" w:date="2018-06-27T16:12:00Z"/>
        </w:rPr>
      </w:pPr>
      <w:del w:id="306" w:author="Graham Smith" w:date="2018-06-27T16:12:00Z">
        <w:r w:rsidDel="004A67A5">
          <w:delText xml:space="preserve">Justification around optimising the </w:delText>
        </w:r>
        <w:r w:rsidDel="004A67A5">
          <w:rPr>
            <w:b/>
            <w:i/>
          </w:rPr>
          <w:delText>checking and verification</w:delText>
        </w:r>
        <w:r w:rsidDel="004A67A5">
          <w:rPr>
            <w:i/>
          </w:rPr>
          <w:delText xml:space="preserve"> </w:delText>
        </w:r>
        <w:r w:rsidDel="004A67A5">
          <w:delText xml:space="preserve">process is that the </w:delText>
        </w:r>
        <w:r w:rsidDel="004A67A5">
          <w:rPr>
            <w:b/>
            <w:i/>
          </w:rPr>
          <w:delText>actual</w:delText>
        </w:r>
        <w:r w:rsidDel="004A67A5">
          <w:delText xml:space="preserve"> impact is somewhat unknown and relies almost exclusively on </w:delText>
        </w:r>
        <w:r w:rsidDel="004A67A5">
          <w:rPr>
            <w:b/>
            <w:i/>
          </w:rPr>
          <w:delText>Customer</w:delText>
        </w:r>
        <w:r w:rsidDel="004A67A5">
          <w:delText xml:space="preserve"> feedback on </w:delText>
        </w:r>
        <w:r w:rsidDel="004A67A5">
          <w:rPr>
            <w:b/>
            <w:i/>
          </w:rPr>
          <w:delText>short</w:delText>
        </w:r>
        <w:r w:rsidDel="004A67A5">
          <w:delText xml:space="preserve"> delivery or where (honest) customers announce </w:delText>
        </w:r>
        <w:r w:rsidRPr="005712E0" w:rsidDel="004A67A5">
          <w:rPr>
            <w:b/>
            <w:i/>
          </w:rPr>
          <w:delText>goods received not ordered</w:delText>
        </w:r>
        <w:r w:rsidDel="004A67A5">
          <w:delText>.</w:delText>
        </w:r>
        <w:bookmarkStart w:id="307" w:name="_Toc517879424"/>
        <w:bookmarkStart w:id="308" w:name="_Toc529869189"/>
        <w:bookmarkEnd w:id="307"/>
        <w:bookmarkEnd w:id="308"/>
      </w:del>
    </w:p>
    <w:p w14:paraId="66799745" w14:textId="4C6CF107" w:rsidR="00DE132D" w:rsidDel="004A67A5" w:rsidRDefault="005712E0" w:rsidP="005276A9">
      <w:pPr>
        <w:jc w:val="both"/>
        <w:rPr>
          <w:del w:id="309" w:author="Graham Smith" w:date="2018-06-27T16:12:00Z"/>
        </w:rPr>
      </w:pPr>
      <w:del w:id="310" w:author="Graham Smith" w:date="2018-06-27T16:12:00Z">
        <w:r w:rsidDel="004A67A5">
          <w:rPr>
            <w:b/>
            <w:i/>
          </w:rPr>
          <w:delText>Non-conformance</w:delText>
        </w:r>
        <w:r w:rsidDel="004A67A5">
          <w:delText xml:space="preserve"> deliveries trigger various activities that aim to verify the non-conformances and where justified, activate corrective processes that include picking of the goods short delivered and attempting recovery where goods were (potentially) delivered to the wrong customer. </w:delText>
        </w:r>
        <w:bookmarkStart w:id="311" w:name="_Toc517879425"/>
        <w:bookmarkStart w:id="312" w:name="_Toc529869190"/>
        <w:bookmarkEnd w:id="311"/>
        <w:bookmarkEnd w:id="312"/>
      </w:del>
    </w:p>
    <w:p w14:paraId="66799746" w14:textId="2746788B" w:rsidR="005712E0" w:rsidDel="004A67A5" w:rsidRDefault="005712E0" w:rsidP="005276A9">
      <w:pPr>
        <w:jc w:val="both"/>
        <w:rPr>
          <w:del w:id="313" w:author="Graham Smith" w:date="2018-06-27T16:12:00Z"/>
          <w:b/>
          <w:i/>
        </w:rPr>
      </w:pPr>
      <w:del w:id="314" w:author="Graham Smith" w:date="2018-06-27T16:12:00Z">
        <w:r w:rsidDel="004A67A5">
          <w:rPr>
            <w:b/>
            <w:i/>
          </w:rPr>
          <w:delText xml:space="preserve">This document </w:delText>
        </w:r>
        <w:r w:rsidR="00DE132D" w:rsidDel="004A67A5">
          <w:rPr>
            <w:b/>
            <w:i/>
          </w:rPr>
          <w:delText xml:space="preserve">indicatively provides a view of </w:delText>
        </w:r>
        <w:r w:rsidDel="004A67A5">
          <w:rPr>
            <w:b/>
            <w:i/>
          </w:rPr>
          <w:delText>the costs, direct &amp; indirect</w:delText>
        </w:r>
        <w:r w:rsidR="00DE132D" w:rsidDel="004A67A5">
          <w:rPr>
            <w:b/>
            <w:i/>
          </w:rPr>
          <w:delText>, and the impact of poor customer experience of non-conformance deliveries under the appropriate heading</w:delText>
        </w:r>
        <w:bookmarkStart w:id="315" w:name="_Toc517879426"/>
        <w:bookmarkStart w:id="316" w:name="_Toc529869191"/>
        <w:bookmarkEnd w:id="315"/>
        <w:bookmarkEnd w:id="316"/>
      </w:del>
    </w:p>
    <w:p w14:paraId="66799747" w14:textId="26F4A796" w:rsidR="002D0BFF" w:rsidDel="004A67A5" w:rsidRDefault="00DE132D" w:rsidP="00F1338B">
      <w:pPr>
        <w:pStyle w:val="Heading1"/>
        <w:numPr>
          <w:ilvl w:val="0"/>
          <w:numId w:val="1"/>
        </w:numPr>
        <w:rPr>
          <w:del w:id="317" w:author="Graham Smith" w:date="2018-06-27T16:12:00Z"/>
        </w:rPr>
      </w:pPr>
      <w:del w:id="318" w:author="Graham Smith" w:date="2018-06-27T16:12:00Z">
        <w:r w:rsidDel="004A67A5">
          <w:delText xml:space="preserve">Barcode </w:delText>
        </w:r>
        <w:r w:rsidR="008C2302" w:rsidDel="004A67A5">
          <w:delText xml:space="preserve">Based </w:delText>
        </w:r>
        <w:r w:rsidDel="004A67A5">
          <w:delText>Solution Consideration</w:delText>
        </w:r>
        <w:bookmarkStart w:id="319" w:name="_Toc517879427"/>
        <w:bookmarkStart w:id="320" w:name="_Toc529869192"/>
        <w:bookmarkEnd w:id="319"/>
        <w:bookmarkEnd w:id="320"/>
      </w:del>
    </w:p>
    <w:p w14:paraId="66799748" w14:textId="6303F572" w:rsidR="00DE132D" w:rsidDel="004A67A5" w:rsidRDefault="00DE132D" w:rsidP="00DE132D">
      <w:pPr>
        <w:pStyle w:val="Heading2"/>
        <w:numPr>
          <w:ilvl w:val="1"/>
          <w:numId w:val="1"/>
        </w:numPr>
        <w:rPr>
          <w:del w:id="321" w:author="Graham Smith" w:date="2018-06-27T16:12:00Z"/>
        </w:rPr>
      </w:pPr>
      <w:del w:id="322" w:author="Graham Smith" w:date="2018-06-27T16:12:00Z">
        <w:r w:rsidDel="004A67A5">
          <w:delText>In-house barcode label printing</w:delText>
        </w:r>
        <w:bookmarkStart w:id="323" w:name="_Toc517879428"/>
        <w:bookmarkStart w:id="324" w:name="_Toc529869193"/>
        <w:bookmarkEnd w:id="323"/>
        <w:bookmarkEnd w:id="324"/>
      </w:del>
    </w:p>
    <w:p w14:paraId="66799749" w14:textId="29EBFC05" w:rsidR="00DE132D" w:rsidRPr="00DE132D" w:rsidDel="004A67A5" w:rsidRDefault="00DE132D" w:rsidP="00DE132D">
      <w:pPr>
        <w:rPr>
          <w:del w:id="325" w:author="Graham Smith" w:date="2018-06-27T16:12:00Z"/>
        </w:rPr>
      </w:pPr>
      <w:bookmarkStart w:id="326" w:name="_Toc517879429"/>
      <w:bookmarkStart w:id="327" w:name="_Toc529869194"/>
      <w:bookmarkEnd w:id="326"/>
      <w:bookmarkEnd w:id="327"/>
    </w:p>
    <w:p w14:paraId="6679974A" w14:textId="62664634" w:rsidR="008C2302" w:rsidDel="004A67A5" w:rsidRDefault="00DE132D" w:rsidP="00FC5BD3">
      <w:pPr>
        <w:jc w:val="both"/>
        <w:rPr>
          <w:del w:id="328" w:author="Graham Smith" w:date="2018-06-27T16:12:00Z"/>
        </w:rPr>
      </w:pPr>
      <w:del w:id="329" w:author="Graham Smith" w:date="2018-06-27T16:12:00Z">
        <w:r w:rsidDel="004A67A5">
          <w:delText>As part of the goods receiving verification process, the receiving department print barcoded labels for items received</w:delText>
        </w:r>
        <w:r w:rsidR="00302940" w:rsidDel="004A67A5">
          <w:delText xml:space="preserve"> and affix printed labels to each of the items received. The original intent was to optimise the follow-on </w:delText>
        </w:r>
        <w:r w:rsidR="003268D9" w:rsidDel="004A67A5">
          <w:delText xml:space="preserve">to receiving </w:delText>
        </w:r>
        <w:r w:rsidR="00302940" w:rsidDel="004A67A5">
          <w:delText xml:space="preserve">operational processes using barcode based identification and </w:delText>
        </w:r>
        <w:r w:rsidR="008C2302" w:rsidDel="004A67A5">
          <w:delText xml:space="preserve">presents well </w:delText>
        </w:r>
        <w:r w:rsidR="003268D9" w:rsidDel="004A67A5">
          <w:delText xml:space="preserve">for deployment in scoping </w:delText>
        </w:r>
        <w:r w:rsidR="008C2302" w:rsidDel="004A67A5">
          <w:delText xml:space="preserve">the </w:delText>
        </w:r>
      </w:del>
      <w:ins w:id="330" w:author="Graham Smith [2]" w:date="2015-07-16T08:08:00Z">
        <w:del w:id="331" w:author="Graham Smith" w:date="2018-06-27T16:12:00Z">
          <w:r w:rsidR="00BE24A1" w:rsidDel="004A67A5">
            <w:delText xml:space="preserve">picking and </w:delText>
          </w:r>
        </w:del>
      </w:ins>
      <w:del w:id="332" w:author="Graham Smith" w:date="2018-06-27T16:12:00Z">
        <w:r w:rsidR="008C2302" w:rsidDel="004A67A5">
          <w:delText>post-picking verification</w:delText>
        </w:r>
        <w:r w:rsidR="003268D9" w:rsidDel="004A67A5">
          <w:delText xml:space="preserve"> requirements</w:delText>
        </w:r>
        <w:bookmarkStart w:id="333" w:name="_Toc517879430"/>
        <w:bookmarkStart w:id="334" w:name="_Toc529869195"/>
        <w:bookmarkEnd w:id="333"/>
        <w:bookmarkEnd w:id="334"/>
      </w:del>
    </w:p>
    <w:p w14:paraId="6679974B" w14:textId="7DF70269" w:rsidR="00FC5BD3" w:rsidRPr="002D0BFF" w:rsidDel="004A67A5" w:rsidRDefault="00DE132D" w:rsidP="003268D9">
      <w:pPr>
        <w:jc w:val="both"/>
        <w:rPr>
          <w:del w:id="335" w:author="Graham Smith" w:date="2018-06-27T16:12:00Z"/>
        </w:rPr>
      </w:pPr>
      <w:del w:id="336" w:author="Graham Smith" w:date="2018-06-27T16:12:00Z">
        <w:r w:rsidDel="004A67A5">
          <w:delText>In some instances</w:delText>
        </w:r>
        <w:r w:rsidR="00302940" w:rsidDel="004A67A5">
          <w:delText xml:space="preserve"> due to </w:delText>
        </w:r>
        <w:r w:rsidDel="004A67A5">
          <w:delText>product size</w:delText>
        </w:r>
        <w:r w:rsidR="00302940" w:rsidDel="004A67A5">
          <w:delText xml:space="preserve">, </w:delText>
        </w:r>
        <w:r w:rsidDel="004A67A5">
          <w:delText xml:space="preserve">material </w:delText>
        </w:r>
        <w:r w:rsidR="00302940" w:rsidDel="004A67A5">
          <w:delText>type or bulk / high turnover items will not be labelled and will require a</w:delText>
        </w:r>
        <w:r w:rsidR="003268D9" w:rsidDel="004A67A5">
          <w:delText xml:space="preserve"> </w:delText>
        </w:r>
        <w:r w:rsidR="00302940" w:rsidDel="004A67A5">
          <w:delText xml:space="preserve">procedure </w:delText>
        </w:r>
        <w:r w:rsidR="003268D9" w:rsidDel="004A67A5">
          <w:delText>to compliment the scoped for barcoded verification solution consideration.</w:delText>
        </w:r>
        <w:bookmarkStart w:id="337" w:name="_Toc517879431"/>
        <w:bookmarkStart w:id="338" w:name="_Toc529869196"/>
        <w:bookmarkEnd w:id="337"/>
        <w:bookmarkEnd w:id="338"/>
      </w:del>
    </w:p>
    <w:p w14:paraId="6679974C" w14:textId="6E00607C" w:rsidR="008C2302" w:rsidDel="004A67A5" w:rsidRDefault="008C2302" w:rsidP="00F1338B">
      <w:pPr>
        <w:pStyle w:val="Heading1"/>
        <w:numPr>
          <w:ilvl w:val="0"/>
          <w:numId w:val="1"/>
        </w:numPr>
        <w:rPr>
          <w:del w:id="339" w:author="Graham Smith" w:date="2018-06-27T16:12:00Z"/>
        </w:rPr>
      </w:pPr>
      <w:del w:id="340" w:author="Graham Smith" w:date="2018-06-27T16:12:00Z">
        <w:r w:rsidDel="004A67A5">
          <w:delText xml:space="preserve">Barcode based Picking for Item Verification </w:delText>
        </w:r>
        <w:bookmarkStart w:id="341" w:name="_Toc517879432"/>
        <w:bookmarkStart w:id="342" w:name="_Toc529869197"/>
        <w:bookmarkEnd w:id="341"/>
        <w:bookmarkEnd w:id="342"/>
      </w:del>
    </w:p>
    <w:p w14:paraId="6679974D" w14:textId="66DF57C7" w:rsidR="008C2302" w:rsidDel="004A67A5" w:rsidRDefault="0062632B">
      <w:pPr>
        <w:jc w:val="both"/>
        <w:rPr>
          <w:del w:id="343" w:author="Graham Smith" w:date="2018-06-27T16:12:00Z"/>
        </w:rPr>
        <w:pPrChange w:id="344" w:author="Graham Smith [2]" w:date="2015-07-16T08:20:00Z">
          <w:pPr/>
        </w:pPrChange>
      </w:pPr>
      <w:del w:id="345" w:author="Graham Smith" w:date="2018-06-27T16:12:00Z">
        <w:r w:rsidDel="004A67A5">
          <w:delText>The first opportunity to review is the ability is optimise the pricking process in a way that will ensure that picking accuracy is maximised to the point where checking can be eliminated.</w:delText>
        </w:r>
        <w:bookmarkStart w:id="346" w:name="_Toc517879433"/>
        <w:bookmarkStart w:id="347" w:name="_Toc529869198"/>
        <w:bookmarkEnd w:id="346"/>
        <w:bookmarkEnd w:id="347"/>
      </w:del>
    </w:p>
    <w:p w14:paraId="6679974E" w14:textId="77E54786" w:rsidR="003268D9" w:rsidDel="004A67A5" w:rsidRDefault="003268D9">
      <w:pPr>
        <w:jc w:val="both"/>
        <w:rPr>
          <w:del w:id="348" w:author="Graham Smith" w:date="2018-06-27T16:12:00Z"/>
        </w:rPr>
        <w:pPrChange w:id="349" w:author="Graham Smith [2]" w:date="2015-07-16T08:20:00Z">
          <w:pPr/>
        </w:pPrChange>
      </w:pPr>
      <w:del w:id="350" w:author="Graham Smith" w:date="2018-06-27T16:12:00Z">
        <w:r w:rsidDel="004A67A5">
          <w:delText>The potential benefits of picking by barcode need to be considered in the following aspects:</w:delText>
        </w:r>
        <w:bookmarkStart w:id="351" w:name="_Toc517879434"/>
        <w:bookmarkStart w:id="352" w:name="_Toc529869199"/>
        <w:bookmarkEnd w:id="351"/>
        <w:bookmarkEnd w:id="352"/>
      </w:del>
    </w:p>
    <w:p w14:paraId="6679974F" w14:textId="71ECB1C1" w:rsidR="003268D9" w:rsidDel="004A67A5" w:rsidRDefault="003268D9">
      <w:pPr>
        <w:pStyle w:val="Heading2"/>
        <w:numPr>
          <w:ilvl w:val="1"/>
          <w:numId w:val="1"/>
        </w:numPr>
        <w:jc w:val="both"/>
        <w:rPr>
          <w:del w:id="353" w:author="Graham Smith" w:date="2018-06-27T16:12:00Z"/>
        </w:rPr>
        <w:pPrChange w:id="354" w:author="Graham Smith [2]" w:date="2015-07-16T08:20:00Z">
          <w:pPr>
            <w:pStyle w:val="Heading2"/>
            <w:numPr>
              <w:ilvl w:val="1"/>
              <w:numId w:val="1"/>
            </w:numPr>
            <w:ind w:left="750" w:hanging="390"/>
          </w:pPr>
        </w:pPrChange>
      </w:pPr>
      <w:del w:id="355" w:author="Graham Smith" w:date="2018-06-27T16:12:00Z">
        <w:r w:rsidDel="004A67A5">
          <w:delText xml:space="preserve">Picker scans bin and stock code </w:delText>
        </w:r>
        <w:bookmarkStart w:id="356" w:name="_Toc517879435"/>
        <w:bookmarkStart w:id="357" w:name="_Toc529869200"/>
        <w:bookmarkEnd w:id="356"/>
        <w:bookmarkEnd w:id="357"/>
      </w:del>
    </w:p>
    <w:p w14:paraId="66799750" w14:textId="10520C68" w:rsidR="003268D9" w:rsidDel="004A67A5" w:rsidRDefault="00CB1D10">
      <w:pPr>
        <w:pStyle w:val="Heading3"/>
        <w:numPr>
          <w:ilvl w:val="2"/>
          <w:numId w:val="1"/>
        </w:numPr>
        <w:jc w:val="both"/>
        <w:rPr>
          <w:del w:id="358" w:author="Graham Smith" w:date="2018-06-27T16:12:00Z"/>
        </w:rPr>
        <w:pPrChange w:id="359" w:author="Graham Smith [2]" w:date="2015-07-16T08:20:00Z">
          <w:pPr>
            <w:pStyle w:val="Heading3"/>
            <w:numPr>
              <w:ilvl w:val="2"/>
              <w:numId w:val="1"/>
            </w:numPr>
            <w:ind w:left="1080" w:hanging="720"/>
          </w:pPr>
        </w:pPrChange>
      </w:pPr>
      <w:del w:id="360" w:author="Graham Smith" w:date="2018-06-27T16:12:00Z">
        <w:r w:rsidDel="004A67A5">
          <w:delText>Process</w:delText>
        </w:r>
        <w:bookmarkStart w:id="361" w:name="_Toc517879436"/>
        <w:bookmarkStart w:id="362" w:name="_Toc529869201"/>
        <w:bookmarkEnd w:id="361"/>
        <w:bookmarkEnd w:id="362"/>
      </w:del>
    </w:p>
    <w:p w14:paraId="66799751" w14:textId="4E7A155B" w:rsidR="00CB1D10" w:rsidDel="004A67A5" w:rsidRDefault="00CB1D10">
      <w:pPr>
        <w:pStyle w:val="ListParagraph"/>
        <w:numPr>
          <w:ilvl w:val="0"/>
          <w:numId w:val="9"/>
        </w:numPr>
        <w:jc w:val="both"/>
        <w:rPr>
          <w:del w:id="363" w:author="Graham Smith" w:date="2018-06-27T16:12:00Z"/>
        </w:rPr>
        <w:pPrChange w:id="364" w:author="Graham Smith [2]" w:date="2015-07-16T08:20:00Z">
          <w:pPr>
            <w:pStyle w:val="ListParagraph"/>
            <w:numPr>
              <w:numId w:val="9"/>
            </w:numPr>
            <w:ind w:hanging="360"/>
          </w:pPr>
        </w:pPrChange>
      </w:pPr>
      <w:del w:id="365" w:author="Graham Smith" w:date="2018-06-27T16:12:00Z">
        <w:r w:rsidDel="004A67A5">
          <w:delText xml:space="preserve">Picker receives picking instruction using </w:delText>
        </w:r>
        <w:r w:rsidRPr="00CB1D10" w:rsidDel="004A67A5">
          <w:rPr>
            <w:b/>
            <w:i/>
          </w:rPr>
          <w:delText>on-wrist</w:delText>
        </w:r>
        <w:r w:rsidDel="004A67A5">
          <w:delText xml:space="preserve"> electronic device with barcode scanning capability</w:delText>
        </w:r>
        <w:bookmarkStart w:id="366" w:name="_Toc517879437"/>
        <w:bookmarkStart w:id="367" w:name="_Toc529869202"/>
        <w:bookmarkEnd w:id="366"/>
        <w:bookmarkEnd w:id="367"/>
      </w:del>
    </w:p>
    <w:p w14:paraId="66799752" w14:textId="5D2D72FB" w:rsidR="00CB1D10" w:rsidDel="004A67A5" w:rsidRDefault="00CB1D10">
      <w:pPr>
        <w:pStyle w:val="ListParagraph"/>
        <w:numPr>
          <w:ilvl w:val="0"/>
          <w:numId w:val="9"/>
        </w:numPr>
        <w:jc w:val="both"/>
        <w:rPr>
          <w:del w:id="368" w:author="Graham Smith" w:date="2018-06-27T16:12:00Z"/>
        </w:rPr>
        <w:pPrChange w:id="369" w:author="Graham Smith [2]" w:date="2015-07-16T08:20:00Z">
          <w:pPr>
            <w:pStyle w:val="ListParagraph"/>
            <w:numPr>
              <w:numId w:val="9"/>
            </w:numPr>
            <w:ind w:hanging="360"/>
          </w:pPr>
        </w:pPrChange>
      </w:pPr>
      <w:del w:id="370" w:author="Graham Smith" w:date="2018-06-27T16:12:00Z">
        <w:r w:rsidDel="004A67A5">
          <w:delText xml:space="preserve">Picker is directed to a specific bin either visually </w:delText>
        </w:r>
        <w:r w:rsidR="0062632B" w:rsidDel="004A67A5">
          <w:delText>and/</w:delText>
        </w:r>
        <w:r w:rsidDel="004A67A5">
          <w:delText>or audibly.</w:delText>
        </w:r>
        <w:r w:rsidR="0062632B" w:rsidDel="004A67A5">
          <w:delText xml:space="preserve"> </w:delText>
        </w:r>
        <w:bookmarkStart w:id="371" w:name="_Toc517879438"/>
        <w:bookmarkStart w:id="372" w:name="_Toc529869203"/>
        <w:bookmarkEnd w:id="371"/>
        <w:bookmarkEnd w:id="372"/>
      </w:del>
    </w:p>
    <w:p w14:paraId="66799753" w14:textId="6B056E51" w:rsidR="00CB1D10" w:rsidDel="004A67A5" w:rsidRDefault="00CB1D10">
      <w:pPr>
        <w:pStyle w:val="ListParagraph"/>
        <w:numPr>
          <w:ilvl w:val="0"/>
          <w:numId w:val="9"/>
        </w:numPr>
        <w:jc w:val="both"/>
        <w:rPr>
          <w:ins w:id="373" w:author="Graham Smith [2]" w:date="2015-07-16T08:09:00Z"/>
          <w:del w:id="374" w:author="Graham Smith" w:date="2018-06-27T16:12:00Z"/>
        </w:rPr>
        <w:pPrChange w:id="375" w:author="Graham Smith [2]" w:date="2015-07-16T08:20:00Z">
          <w:pPr>
            <w:pStyle w:val="ListParagraph"/>
            <w:numPr>
              <w:numId w:val="9"/>
            </w:numPr>
            <w:ind w:hanging="360"/>
          </w:pPr>
        </w:pPrChange>
      </w:pPr>
      <w:del w:id="376" w:author="Graham Smith" w:date="2018-06-27T16:12:00Z">
        <w:r w:rsidDel="004A67A5">
          <w:delText xml:space="preserve">Picker scans bin and items to be picked </w:delText>
        </w:r>
        <w:r w:rsidR="0062632B" w:rsidDel="004A67A5">
          <w:delText>as directed</w:delText>
        </w:r>
      </w:del>
      <w:bookmarkStart w:id="377" w:name="_Toc517879439"/>
      <w:bookmarkStart w:id="378" w:name="_Toc529869204"/>
      <w:bookmarkEnd w:id="377"/>
      <w:bookmarkEnd w:id="378"/>
    </w:p>
    <w:p w14:paraId="66799754" w14:textId="44DBE1E5" w:rsidR="00BE24A1" w:rsidDel="004A67A5" w:rsidRDefault="00BE24A1">
      <w:pPr>
        <w:pStyle w:val="ListParagraph"/>
        <w:numPr>
          <w:ilvl w:val="0"/>
          <w:numId w:val="9"/>
        </w:numPr>
        <w:jc w:val="both"/>
        <w:rPr>
          <w:ins w:id="379" w:author="Graham Smith [2]" w:date="2015-07-16T08:10:00Z"/>
          <w:del w:id="380" w:author="Graham Smith" w:date="2018-06-27T16:12:00Z"/>
        </w:rPr>
        <w:pPrChange w:id="381" w:author="Graham Smith [2]" w:date="2015-07-16T08:20:00Z">
          <w:pPr>
            <w:pStyle w:val="ListParagraph"/>
            <w:numPr>
              <w:numId w:val="9"/>
            </w:numPr>
            <w:ind w:hanging="360"/>
          </w:pPr>
        </w:pPrChange>
      </w:pPr>
      <w:ins w:id="382" w:author="Graham Smith [2]" w:date="2015-07-16T08:09:00Z">
        <w:del w:id="383" w:author="Graham Smith" w:date="2018-06-27T16:12:00Z">
          <w:r w:rsidDel="004A67A5">
            <w:delText>In some pre-defined instances</w:delText>
          </w:r>
        </w:del>
      </w:ins>
      <w:bookmarkStart w:id="384" w:name="_Toc517879440"/>
      <w:bookmarkStart w:id="385" w:name="_Toc529869205"/>
      <w:bookmarkEnd w:id="384"/>
      <w:bookmarkEnd w:id="385"/>
    </w:p>
    <w:p w14:paraId="66799755" w14:textId="4657D8D0" w:rsidR="00BE24A1" w:rsidDel="004A67A5" w:rsidRDefault="00BE24A1">
      <w:pPr>
        <w:pStyle w:val="ListParagraph"/>
        <w:numPr>
          <w:ilvl w:val="1"/>
          <w:numId w:val="9"/>
        </w:numPr>
        <w:jc w:val="both"/>
        <w:rPr>
          <w:ins w:id="386" w:author="Graham Smith [2]" w:date="2015-07-16T08:10:00Z"/>
          <w:del w:id="387" w:author="Graham Smith" w:date="2018-06-27T16:12:00Z"/>
        </w:rPr>
        <w:pPrChange w:id="388" w:author="Graham Smith [2]" w:date="2015-07-16T08:20:00Z">
          <w:pPr>
            <w:pStyle w:val="ListParagraph"/>
            <w:numPr>
              <w:numId w:val="9"/>
            </w:numPr>
            <w:ind w:hanging="360"/>
          </w:pPr>
        </w:pPrChange>
      </w:pPr>
      <w:ins w:id="389" w:author="Graham Smith [2]" w:date="2015-07-16T08:10:00Z">
        <w:del w:id="390" w:author="Graham Smith" w:date="2018-06-27T16:12:00Z">
          <w:r w:rsidDel="004A67A5">
            <w:delText>S</w:delText>
          </w:r>
        </w:del>
      </w:ins>
      <w:ins w:id="391" w:author="Graham Smith [2]" w:date="2015-07-16T08:09:00Z">
        <w:del w:id="392" w:author="Graham Smith" w:date="2018-06-27T16:12:00Z">
          <w:r w:rsidDel="004A67A5">
            <w:delText xml:space="preserve">upplier part identification barcode will be used for stock items not internally labelled and may be individual items as well as </w:delText>
          </w:r>
        </w:del>
      </w:ins>
      <w:ins w:id="393" w:author="Graham Smith [2]" w:date="2015-07-16T08:13:00Z">
        <w:del w:id="394" w:author="Graham Smith" w:date="2018-06-27T16:12:00Z">
          <w:r w:rsidDel="004A67A5">
            <w:delText xml:space="preserve">for </w:delText>
          </w:r>
        </w:del>
      </w:ins>
      <w:ins w:id="395" w:author="Graham Smith [2]" w:date="2015-07-16T08:09:00Z">
        <w:del w:id="396" w:author="Graham Smith" w:date="2018-06-27T16:12:00Z">
          <w:r w:rsidDel="004A67A5">
            <w:delText>pack quantities</w:delText>
          </w:r>
        </w:del>
      </w:ins>
      <w:bookmarkStart w:id="397" w:name="_Toc517879441"/>
      <w:bookmarkStart w:id="398" w:name="_Toc529869206"/>
      <w:bookmarkEnd w:id="397"/>
      <w:bookmarkEnd w:id="398"/>
    </w:p>
    <w:p w14:paraId="66799756" w14:textId="5F3D165D" w:rsidR="00BE24A1" w:rsidDel="004A67A5" w:rsidRDefault="00BE24A1">
      <w:pPr>
        <w:pStyle w:val="ListParagraph"/>
        <w:numPr>
          <w:ilvl w:val="1"/>
          <w:numId w:val="9"/>
        </w:numPr>
        <w:jc w:val="both"/>
        <w:rPr>
          <w:del w:id="399" w:author="Graham Smith" w:date="2018-06-27T16:12:00Z"/>
        </w:rPr>
        <w:pPrChange w:id="400" w:author="Graham Smith [2]" w:date="2015-07-16T08:20:00Z">
          <w:pPr>
            <w:pStyle w:val="ListParagraph"/>
            <w:numPr>
              <w:numId w:val="9"/>
            </w:numPr>
            <w:ind w:hanging="360"/>
          </w:pPr>
        </w:pPrChange>
      </w:pPr>
      <w:ins w:id="401" w:author="Graham Smith [2]" w:date="2015-07-16T08:10:00Z">
        <w:del w:id="402" w:author="Graham Smith" w:date="2018-06-27T16:12:00Z">
          <w:r w:rsidDel="004A67A5">
            <w:delText xml:space="preserve">Suppliers may supply stock using outer </w:delText>
          </w:r>
        </w:del>
      </w:ins>
      <w:ins w:id="403" w:author="Graham Smith [2]" w:date="2015-07-16T08:11:00Z">
        <w:del w:id="404" w:author="Graham Smith" w:date="2018-06-27T16:12:00Z">
          <w:r w:rsidDel="004A67A5">
            <w:delText xml:space="preserve">pack </w:delText>
          </w:r>
        </w:del>
      </w:ins>
      <w:ins w:id="405" w:author="Graham Smith [2]" w:date="2015-07-16T08:10:00Z">
        <w:del w:id="406" w:author="Graham Smith" w:date="2018-06-27T16:12:00Z">
          <w:r w:rsidDel="004A67A5">
            <w:delText xml:space="preserve">labels and inner </w:delText>
          </w:r>
        </w:del>
      </w:ins>
      <w:ins w:id="407" w:author="Graham Smith [2]" w:date="2015-07-16T08:11:00Z">
        <w:del w:id="408" w:author="Graham Smith" w:date="2018-06-27T16:12:00Z">
          <w:r w:rsidDel="004A67A5">
            <w:delText>items with a different barcode value</w:delText>
          </w:r>
        </w:del>
      </w:ins>
      <w:ins w:id="409" w:author="Graham Smith [2]" w:date="2015-07-16T08:14:00Z">
        <w:del w:id="410" w:author="Graham Smith" w:date="2018-06-27T16:12:00Z">
          <w:r w:rsidDel="004A67A5">
            <w:delText xml:space="preserve"> for the same ePart stock code</w:delText>
          </w:r>
        </w:del>
      </w:ins>
      <w:ins w:id="411" w:author="Graham Smith [2]" w:date="2015-07-16T08:11:00Z">
        <w:del w:id="412" w:author="Graham Smith" w:date="2018-06-27T16:12:00Z">
          <w:r w:rsidDel="004A67A5">
            <w:delText>. The outer pack label will be pre-configured in ePart to identify inner pack quantities i.e. GUD filters come in packs of 1</w:delText>
          </w:r>
        </w:del>
      </w:ins>
      <w:ins w:id="413" w:author="Graham Smith [2]" w:date="2015-07-16T08:12:00Z">
        <w:del w:id="414" w:author="Graham Smith" w:date="2018-06-27T16:12:00Z">
          <w:r w:rsidDel="004A67A5">
            <w:delText>2</w:delText>
          </w:r>
        </w:del>
      </w:ins>
      <w:ins w:id="415" w:author="Graham Smith [2]" w:date="2015-07-16T08:11:00Z">
        <w:del w:id="416" w:author="Graham Smith" w:date="2018-06-27T16:12:00Z">
          <w:r w:rsidDel="004A67A5">
            <w:delText xml:space="preserve"> filter</w:delText>
          </w:r>
        </w:del>
      </w:ins>
      <w:ins w:id="417" w:author="Graham Smith [2]" w:date="2015-07-16T08:12:00Z">
        <w:del w:id="418" w:author="Graham Smith" w:date="2018-06-27T16:12:00Z">
          <w:r w:rsidDel="004A67A5">
            <w:delText xml:space="preserve">s; when scanning </w:delText>
          </w:r>
        </w:del>
      </w:ins>
      <w:ins w:id="419" w:author="Graham Smith [2]" w:date="2015-07-16T08:13:00Z">
        <w:del w:id="420" w:author="Graham Smith" w:date="2018-06-27T16:12:00Z">
          <w:r w:rsidDel="004A67A5">
            <w:delText xml:space="preserve">1 </w:delText>
          </w:r>
        </w:del>
      </w:ins>
      <w:ins w:id="421" w:author="Graham Smith [2]" w:date="2015-07-16T08:12:00Z">
        <w:del w:id="422" w:author="Graham Smith" w:date="2018-06-27T16:12:00Z">
          <w:r w:rsidDel="004A67A5">
            <w:delText xml:space="preserve">outer </w:delText>
          </w:r>
        </w:del>
      </w:ins>
      <w:ins w:id="423" w:author="Graham Smith [2]" w:date="2015-07-16T08:13:00Z">
        <w:del w:id="424" w:author="Graham Smith" w:date="2018-06-27T16:12:00Z">
          <w:r w:rsidDel="004A67A5">
            <w:delText xml:space="preserve">pack </w:delText>
          </w:r>
        </w:del>
      </w:ins>
      <w:ins w:id="425" w:author="Graham Smith [2]" w:date="2015-07-16T08:12:00Z">
        <w:del w:id="426" w:author="Graham Smith" w:date="2018-06-27T16:12:00Z">
          <w:r w:rsidDel="004A67A5">
            <w:delText>label the quantity to customer will reflect 12 units</w:delText>
          </w:r>
        </w:del>
      </w:ins>
      <w:ins w:id="427" w:author="Graham Smith [2]" w:date="2015-07-16T08:13:00Z">
        <w:del w:id="428" w:author="Graham Smith" w:date="2018-06-27T16:12:00Z">
          <w:r w:rsidDel="004A67A5">
            <w:delText xml:space="preserve"> on invoice</w:delText>
          </w:r>
        </w:del>
      </w:ins>
      <w:ins w:id="429" w:author="Graham Smith [2]" w:date="2015-07-16T08:14:00Z">
        <w:del w:id="430" w:author="Graham Smith" w:date="2018-06-27T16:12:00Z">
          <w:r w:rsidDel="004A67A5">
            <w:delText>.</w:delText>
          </w:r>
        </w:del>
      </w:ins>
      <w:bookmarkStart w:id="431" w:name="_Toc517879442"/>
      <w:bookmarkStart w:id="432" w:name="_Toc529869207"/>
      <w:bookmarkEnd w:id="431"/>
      <w:bookmarkEnd w:id="432"/>
    </w:p>
    <w:p w14:paraId="66799757" w14:textId="3C56A3D8" w:rsidR="00CB1D10" w:rsidDel="004A67A5" w:rsidRDefault="00CB1D10">
      <w:pPr>
        <w:pStyle w:val="ListParagraph"/>
        <w:numPr>
          <w:ilvl w:val="0"/>
          <w:numId w:val="9"/>
        </w:numPr>
        <w:jc w:val="both"/>
        <w:rPr>
          <w:del w:id="433" w:author="Graham Smith" w:date="2018-06-27T16:12:00Z"/>
        </w:rPr>
        <w:pPrChange w:id="434" w:author="Graham Smith [2]" w:date="2015-07-16T08:20:00Z">
          <w:pPr>
            <w:pStyle w:val="ListParagraph"/>
            <w:numPr>
              <w:numId w:val="9"/>
            </w:numPr>
            <w:ind w:hanging="360"/>
          </w:pPr>
        </w:pPrChange>
      </w:pPr>
      <w:del w:id="435" w:author="Graham Smith" w:date="2018-06-27T16:12:00Z">
        <w:r w:rsidDel="004A67A5">
          <w:delText>Active feedback to picker if incorrect bin or item scanned</w:delText>
        </w:r>
        <w:bookmarkStart w:id="436" w:name="_Toc517879443"/>
        <w:bookmarkStart w:id="437" w:name="_Toc529869208"/>
        <w:bookmarkEnd w:id="436"/>
        <w:bookmarkEnd w:id="437"/>
      </w:del>
    </w:p>
    <w:p w14:paraId="66799758" w14:textId="6376113B" w:rsidR="00CB1D10" w:rsidDel="004A67A5" w:rsidRDefault="00CB1D10">
      <w:pPr>
        <w:pStyle w:val="Heading3"/>
        <w:numPr>
          <w:ilvl w:val="2"/>
          <w:numId w:val="1"/>
        </w:numPr>
        <w:jc w:val="both"/>
        <w:rPr>
          <w:del w:id="438" w:author="Graham Smith" w:date="2018-06-27T16:12:00Z"/>
        </w:rPr>
        <w:pPrChange w:id="439" w:author="Graham Smith [2]" w:date="2015-07-16T08:20:00Z">
          <w:pPr>
            <w:pStyle w:val="Heading3"/>
            <w:numPr>
              <w:ilvl w:val="2"/>
              <w:numId w:val="1"/>
            </w:numPr>
            <w:ind w:left="1080" w:hanging="720"/>
          </w:pPr>
        </w:pPrChange>
      </w:pPr>
      <w:del w:id="440" w:author="Graham Smith" w:date="2018-06-27T16:12:00Z">
        <w:r w:rsidDel="004A67A5">
          <w:delText>Benefits</w:delText>
        </w:r>
        <w:bookmarkStart w:id="441" w:name="_Toc517879444"/>
        <w:bookmarkStart w:id="442" w:name="_Toc529869209"/>
        <w:bookmarkEnd w:id="441"/>
        <w:bookmarkEnd w:id="442"/>
      </w:del>
    </w:p>
    <w:p w14:paraId="66799759" w14:textId="200840DB" w:rsidR="00CB1D10" w:rsidDel="004A67A5" w:rsidRDefault="00CB1D10">
      <w:pPr>
        <w:pStyle w:val="ListParagraph"/>
        <w:numPr>
          <w:ilvl w:val="0"/>
          <w:numId w:val="11"/>
        </w:numPr>
        <w:jc w:val="both"/>
        <w:rPr>
          <w:del w:id="443" w:author="Graham Smith" w:date="2018-06-27T16:12:00Z"/>
        </w:rPr>
        <w:pPrChange w:id="444" w:author="Graham Smith [2]" w:date="2015-07-16T08:20:00Z">
          <w:pPr>
            <w:pStyle w:val="ListParagraph"/>
            <w:numPr>
              <w:numId w:val="11"/>
            </w:numPr>
            <w:ind w:hanging="360"/>
          </w:pPr>
        </w:pPrChange>
      </w:pPr>
      <w:del w:id="445" w:author="Graham Smith" w:date="2018-06-27T16:12:00Z">
        <w:r w:rsidDel="004A67A5">
          <w:delText>Optimal picking accuracy at source</w:delText>
        </w:r>
        <w:bookmarkStart w:id="446" w:name="_Toc517879445"/>
        <w:bookmarkStart w:id="447" w:name="_Toc529869210"/>
        <w:bookmarkEnd w:id="446"/>
        <w:bookmarkEnd w:id="447"/>
      </w:del>
    </w:p>
    <w:p w14:paraId="6679975A" w14:textId="3D73D4E3" w:rsidR="00CB1D10" w:rsidDel="004A67A5" w:rsidRDefault="00CB1D10">
      <w:pPr>
        <w:pStyle w:val="ListParagraph"/>
        <w:numPr>
          <w:ilvl w:val="0"/>
          <w:numId w:val="11"/>
        </w:numPr>
        <w:jc w:val="both"/>
        <w:rPr>
          <w:del w:id="448" w:author="Graham Smith" w:date="2018-06-27T16:12:00Z"/>
        </w:rPr>
        <w:pPrChange w:id="449" w:author="Graham Smith [2]" w:date="2015-07-16T08:20:00Z">
          <w:pPr>
            <w:pStyle w:val="ListParagraph"/>
            <w:numPr>
              <w:numId w:val="11"/>
            </w:numPr>
            <w:ind w:hanging="360"/>
          </w:pPr>
        </w:pPrChange>
      </w:pPr>
      <w:del w:id="450" w:author="Graham Smith" w:date="2018-06-27T16:12:00Z">
        <w:r w:rsidDel="004A67A5">
          <w:delText>No checking required</w:delText>
        </w:r>
        <w:bookmarkStart w:id="451" w:name="_Toc517879446"/>
        <w:bookmarkStart w:id="452" w:name="_Toc529869211"/>
        <w:bookmarkEnd w:id="451"/>
        <w:bookmarkEnd w:id="452"/>
      </w:del>
    </w:p>
    <w:p w14:paraId="6679975B" w14:textId="2705DB7C" w:rsidR="00CB1D10" w:rsidDel="004A67A5" w:rsidRDefault="00C06F18">
      <w:pPr>
        <w:pStyle w:val="ListParagraph"/>
        <w:numPr>
          <w:ilvl w:val="0"/>
          <w:numId w:val="11"/>
        </w:numPr>
        <w:jc w:val="both"/>
        <w:rPr>
          <w:del w:id="453" w:author="Graham Smith" w:date="2018-06-27T16:12:00Z"/>
        </w:rPr>
        <w:pPrChange w:id="454" w:author="Graham Smith [2]" w:date="2015-07-16T08:20:00Z">
          <w:pPr>
            <w:pStyle w:val="ListParagraph"/>
            <w:numPr>
              <w:numId w:val="11"/>
            </w:numPr>
            <w:ind w:hanging="360"/>
          </w:pPr>
        </w:pPrChange>
      </w:pPr>
      <w:del w:id="455" w:author="Graham Smith" w:date="2018-06-27T16:12:00Z">
        <w:r w:rsidDel="004A67A5">
          <w:delText>Technology support – on screen &amp; voice - eliminating paper</w:delText>
        </w:r>
        <w:bookmarkStart w:id="456" w:name="_Toc517879447"/>
        <w:bookmarkStart w:id="457" w:name="_Toc529869212"/>
        <w:bookmarkEnd w:id="456"/>
        <w:bookmarkEnd w:id="457"/>
      </w:del>
    </w:p>
    <w:p w14:paraId="6679975C" w14:textId="77F144C4" w:rsidR="00C06F18" w:rsidDel="004A67A5" w:rsidRDefault="00C06F18">
      <w:pPr>
        <w:pStyle w:val="ListParagraph"/>
        <w:numPr>
          <w:ilvl w:val="0"/>
          <w:numId w:val="11"/>
        </w:numPr>
        <w:jc w:val="both"/>
        <w:rPr>
          <w:del w:id="458" w:author="Graham Smith" w:date="2018-06-27T16:12:00Z"/>
        </w:rPr>
        <w:pPrChange w:id="459" w:author="Graham Smith [2]" w:date="2015-07-16T08:20:00Z">
          <w:pPr>
            <w:pStyle w:val="ListParagraph"/>
            <w:numPr>
              <w:numId w:val="11"/>
            </w:numPr>
            <w:ind w:hanging="360"/>
          </w:pPr>
        </w:pPrChange>
      </w:pPr>
      <w:del w:id="460" w:author="Graham Smith" w:date="2018-06-27T16:12:00Z">
        <w:r w:rsidDel="004A67A5">
          <w:delText>No need to return to picking control; drop picked job at despatch, confirm drop on device &amp; auto upload of next pick job to device &amp; start picking immediately.</w:delText>
        </w:r>
        <w:bookmarkStart w:id="461" w:name="_Toc517879448"/>
        <w:bookmarkStart w:id="462" w:name="_Toc529869213"/>
        <w:bookmarkEnd w:id="461"/>
        <w:bookmarkEnd w:id="462"/>
      </w:del>
    </w:p>
    <w:p w14:paraId="6679975D" w14:textId="3EEBD976" w:rsidR="00C06F18" w:rsidDel="004A67A5" w:rsidRDefault="00C06F18">
      <w:pPr>
        <w:pStyle w:val="ListParagraph"/>
        <w:numPr>
          <w:ilvl w:val="0"/>
          <w:numId w:val="11"/>
        </w:numPr>
        <w:jc w:val="both"/>
        <w:rPr>
          <w:del w:id="463" w:author="Graham Smith" w:date="2018-06-27T16:12:00Z"/>
        </w:rPr>
        <w:pPrChange w:id="464" w:author="Graham Smith [2]" w:date="2015-07-16T08:20:00Z">
          <w:pPr>
            <w:pStyle w:val="ListParagraph"/>
            <w:numPr>
              <w:numId w:val="11"/>
            </w:numPr>
            <w:ind w:hanging="360"/>
          </w:pPr>
        </w:pPrChange>
      </w:pPr>
      <w:del w:id="465" w:author="Graham Smith" w:date="2018-06-27T16:12:00Z">
        <w:r w:rsidDel="004A67A5">
          <w:delText>ROI over time – calculate printer capital + toner + paper saving to justify technology investment.</w:delText>
        </w:r>
        <w:bookmarkStart w:id="466" w:name="_Toc517879449"/>
        <w:bookmarkStart w:id="467" w:name="_Toc529869214"/>
        <w:bookmarkEnd w:id="466"/>
        <w:bookmarkEnd w:id="467"/>
      </w:del>
    </w:p>
    <w:p w14:paraId="6679975E" w14:textId="6A44E0C3" w:rsidR="004A7FC0" w:rsidDel="004A67A5" w:rsidRDefault="004A7FC0">
      <w:pPr>
        <w:pStyle w:val="ListParagraph"/>
        <w:numPr>
          <w:ilvl w:val="0"/>
          <w:numId w:val="11"/>
        </w:numPr>
        <w:jc w:val="both"/>
        <w:rPr>
          <w:del w:id="468" w:author="Graham Smith" w:date="2018-06-27T16:12:00Z"/>
        </w:rPr>
        <w:pPrChange w:id="469" w:author="Graham Smith [2]" w:date="2015-07-16T08:20:00Z">
          <w:pPr>
            <w:pStyle w:val="ListParagraph"/>
            <w:numPr>
              <w:numId w:val="11"/>
            </w:numPr>
            <w:ind w:hanging="360"/>
          </w:pPr>
        </w:pPrChange>
      </w:pPr>
      <w:del w:id="470" w:author="Graham Smith" w:date="2018-06-27T16:12:00Z">
        <w:r w:rsidDel="004A67A5">
          <w:delText xml:space="preserve">No paper &amp; no pen – hands-free </w:delText>
        </w:r>
        <w:bookmarkStart w:id="471" w:name="_Toc517879450"/>
        <w:bookmarkStart w:id="472" w:name="_Toc529869215"/>
        <w:bookmarkEnd w:id="471"/>
        <w:bookmarkEnd w:id="472"/>
      </w:del>
    </w:p>
    <w:p w14:paraId="6679975F" w14:textId="1193D348" w:rsidR="004A7FC0" w:rsidDel="004A67A5" w:rsidRDefault="004A7FC0">
      <w:pPr>
        <w:pStyle w:val="ListParagraph"/>
        <w:numPr>
          <w:ilvl w:val="0"/>
          <w:numId w:val="11"/>
        </w:numPr>
        <w:jc w:val="both"/>
        <w:rPr>
          <w:del w:id="473" w:author="Graham Smith" w:date="2018-06-27T16:12:00Z"/>
        </w:rPr>
        <w:pPrChange w:id="474" w:author="Graham Smith [2]" w:date="2015-07-16T08:20:00Z">
          <w:pPr>
            <w:pStyle w:val="ListParagraph"/>
            <w:numPr>
              <w:numId w:val="11"/>
            </w:numPr>
            <w:ind w:hanging="360"/>
          </w:pPr>
        </w:pPrChange>
      </w:pPr>
      <w:del w:id="475" w:author="Graham Smith" w:date="2018-06-27T16:12:00Z">
        <w:r w:rsidDel="004A67A5">
          <w:delText>Opportunity to advise warehouse of “items not found” in real-time to investigate whilst picker carries on picking current job. Warehouse staff advise where “found items” are located to direct picker to new location in real-time for picker to complete current job or re-activate job on hold for completion.</w:delText>
        </w:r>
        <w:bookmarkStart w:id="476" w:name="_Toc517879451"/>
        <w:bookmarkStart w:id="477" w:name="_Toc529869216"/>
        <w:bookmarkEnd w:id="476"/>
        <w:bookmarkEnd w:id="477"/>
      </w:del>
    </w:p>
    <w:p w14:paraId="66799760" w14:textId="4BE24EB9" w:rsidR="004A7FC0" w:rsidDel="004A67A5" w:rsidRDefault="004A7FC0">
      <w:pPr>
        <w:pStyle w:val="ListParagraph"/>
        <w:numPr>
          <w:ilvl w:val="0"/>
          <w:numId w:val="11"/>
        </w:numPr>
        <w:jc w:val="both"/>
        <w:rPr>
          <w:del w:id="478" w:author="Graham Smith" w:date="2018-06-27T16:12:00Z"/>
        </w:rPr>
        <w:pPrChange w:id="479" w:author="Graham Smith [2]" w:date="2015-07-16T08:20:00Z">
          <w:pPr>
            <w:pStyle w:val="ListParagraph"/>
            <w:numPr>
              <w:numId w:val="11"/>
            </w:numPr>
            <w:ind w:hanging="360"/>
          </w:pPr>
        </w:pPrChange>
      </w:pPr>
      <w:del w:id="480" w:author="Graham Smith" w:date="2018-06-27T16:12:00Z">
        <w:r w:rsidDel="004A67A5">
          <w:delText>Place pick job on hold from device in real time with reason by picker</w:delText>
        </w:r>
        <w:bookmarkStart w:id="481" w:name="_Toc517879452"/>
        <w:bookmarkStart w:id="482" w:name="_Toc529869217"/>
        <w:bookmarkEnd w:id="481"/>
        <w:bookmarkEnd w:id="482"/>
      </w:del>
    </w:p>
    <w:p w14:paraId="66799761" w14:textId="57D50F30" w:rsidR="004A7FC0" w:rsidDel="004A67A5" w:rsidRDefault="004A7FC0">
      <w:pPr>
        <w:pStyle w:val="ListParagraph"/>
        <w:numPr>
          <w:ilvl w:val="0"/>
          <w:numId w:val="11"/>
        </w:numPr>
        <w:jc w:val="both"/>
        <w:rPr>
          <w:del w:id="483" w:author="Graham Smith" w:date="2018-06-27T16:12:00Z"/>
        </w:rPr>
        <w:pPrChange w:id="484" w:author="Graham Smith [2]" w:date="2015-07-16T08:20:00Z">
          <w:pPr>
            <w:pStyle w:val="ListParagraph"/>
            <w:numPr>
              <w:numId w:val="11"/>
            </w:numPr>
            <w:ind w:hanging="360"/>
          </w:pPr>
        </w:pPrChange>
      </w:pPr>
      <w:del w:id="485" w:author="Graham Smith" w:date="2018-06-27T16:12:00Z">
        <w:r w:rsidDel="004A67A5">
          <w:delText>Eliminate pick jobs held back due to errors etc</w:delText>
        </w:r>
        <w:bookmarkStart w:id="486" w:name="_Toc517879453"/>
        <w:bookmarkStart w:id="487" w:name="_Toc529869218"/>
        <w:bookmarkEnd w:id="486"/>
        <w:bookmarkEnd w:id="487"/>
      </w:del>
    </w:p>
    <w:p w14:paraId="66799762" w14:textId="258113FA" w:rsidR="00CB1D10" w:rsidDel="004A67A5" w:rsidRDefault="00CB1D10">
      <w:pPr>
        <w:pStyle w:val="Heading3"/>
        <w:numPr>
          <w:ilvl w:val="2"/>
          <w:numId w:val="1"/>
        </w:numPr>
        <w:jc w:val="both"/>
        <w:rPr>
          <w:del w:id="488" w:author="Graham Smith" w:date="2018-06-27T16:12:00Z"/>
        </w:rPr>
        <w:pPrChange w:id="489" w:author="Graham Smith [2]" w:date="2015-07-16T08:20:00Z">
          <w:pPr>
            <w:pStyle w:val="Heading3"/>
            <w:numPr>
              <w:ilvl w:val="2"/>
              <w:numId w:val="1"/>
            </w:numPr>
            <w:ind w:left="1080" w:hanging="720"/>
          </w:pPr>
        </w:pPrChange>
      </w:pPr>
      <w:del w:id="490" w:author="Graham Smith" w:date="2018-06-27T16:12:00Z">
        <w:r w:rsidDel="004A67A5">
          <w:delText>Operational impact</w:delText>
        </w:r>
        <w:bookmarkStart w:id="491" w:name="_Toc517879454"/>
        <w:bookmarkStart w:id="492" w:name="_Toc529869219"/>
        <w:bookmarkEnd w:id="491"/>
        <w:bookmarkEnd w:id="492"/>
      </w:del>
    </w:p>
    <w:p w14:paraId="66799763" w14:textId="5CC0962E" w:rsidR="00CB1D10" w:rsidDel="004A67A5" w:rsidRDefault="00CB1D10">
      <w:pPr>
        <w:pStyle w:val="ListParagraph"/>
        <w:numPr>
          <w:ilvl w:val="0"/>
          <w:numId w:val="12"/>
        </w:numPr>
        <w:jc w:val="both"/>
        <w:rPr>
          <w:del w:id="493" w:author="Graham Smith" w:date="2018-06-27T16:12:00Z"/>
        </w:rPr>
        <w:pPrChange w:id="494" w:author="Graham Smith [2]" w:date="2015-07-16T08:20:00Z">
          <w:pPr>
            <w:pStyle w:val="ListParagraph"/>
            <w:numPr>
              <w:numId w:val="12"/>
            </w:numPr>
            <w:ind w:hanging="360"/>
          </w:pPr>
        </w:pPrChange>
      </w:pPr>
      <w:del w:id="495" w:author="Graham Smith" w:date="2018-06-27T16:12:00Z">
        <w:r w:rsidDel="004A67A5">
          <w:delText>To eliminate checking, picking by order is required which may lead to an increase in picker compliment</w:delText>
        </w:r>
        <w:bookmarkStart w:id="496" w:name="_Toc517879455"/>
        <w:bookmarkStart w:id="497" w:name="_Toc529869220"/>
        <w:bookmarkEnd w:id="496"/>
        <w:bookmarkEnd w:id="497"/>
      </w:del>
    </w:p>
    <w:p w14:paraId="66799764" w14:textId="537EE292" w:rsidR="00CB1D10" w:rsidDel="004A67A5" w:rsidRDefault="00CB1D10">
      <w:pPr>
        <w:pStyle w:val="ListParagraph"/>
        <w:numPr>
          <w:ilvl w:val="0"/>
          <w:numId w:val="12"/>
        </w:numPr>
        <w:jc w:val="both"/>
        <w:rPr>
          <w:del w:id="498" w:author="Graham Smith" w:date="2018-06-27T16:12:00Z"/>
        </w:rPr>
        <w:pPrChange w:id="499" w:author="Graham Smith [2]" w:date="2015-07-16T08:20:00Z">
          <w:pPr>
            <w:pStyle w:val="ListParagraph"/>
            <w:numPr>
              <w:numId w:val="12"/>
            </w:numPr>
            <w:ind w:hanging="360"/>
          </w:pPr>
        </w:pPrChange>
      </w:pPr>
      <w:del w:id="500" w:author="Graham Smith" w:date="2018-06-27T16:12:00Z">
        <w:r w:rsidDel="004A67A5">
          <w:delText xml:space="preserve">Assess benefits of ”wave” picking (picking job consolidation) vs </w:delText>
        </w:r>
        <w:r w:rsidR="00B1351D" w:rsidDel="004A67A5">
          <w:delText>pick by order</w:delText>
        </w:r>
        <w:bookmarkStart w:id="501" w:name="_Toc517879456"/>
        <w:bookmarkStart w:id="502" w:name="_Toc529869221"/>
        <w:bookmarkEnd w:id="501"/>
        <w:bookmarkEnd w:id="502"/>
      </w:del>
    </w:p>
    <w:p w14:paraId="66799765" w14:textId="7AAA6D56" w:rsidR="00C06F18" w:rsidDel="004A67A5" w:rsidRDefault="00C06F18">
      <w:pPr>
        <w:pStyle w:val="ListParagraph"/>
        <w:numPr>
          <w:ilvl w:val="0"/>
          <w:numId w:val="12"/>
        </w:numPr>
        <w:jc w:val="both"/>
        <w:rPr>
          <w:del w:id="503" w:author="Graham Smith" w:date="2018-06-27T16:12:00Z"/>
        </w:rPr>
        <w:pPrChange w:id="504" w:author="Graham Smith [2]" w:date="2015-07-16T08:20:00Z">
          <w:pPr>
            <w:pStyle w:val="ListParagraph"/>
            <w:numPr>
              <w:numId w:val="12"/>
            </w:numPr>
            <w:ind w:hanging="360"/>
          </w:pPr>
        </w:pPrChange>
      </w:pPr>
      <w:del w:id="505" w:author="Graham Smith" w:date="2018-06-27T16:12:00Z">
        <w:r w:rsidDel="004A67A5">
          <w:delText>Review &amp; define “carousel” impact etc.</w:delText>
        </w:r>
        <w:bookmarkStart w:id="506" w:name="_Toc517879457"/>
        <w:bookmarkStart w:id="507" w:name="_Toc529869222"/>
        <w:bookmarkEnd w:id="506"/>
        <w:bookmarkEnd w:id="507"/>
      </w:del>
    </w:p>
    <w:p w14:paraId="66799766" w14:textId="298DBF5E" w:rsidR="0062632B" w:rsidDel="004A67A5" w:rsidRDefault="0062632B">
      <w:pPr>
        <w:pStyle w:val="Heading3"/>
        <w:numPr>
          <w:ilvl w:val="2"/>
          <w:numId w:val="1"/>
        </w:numPr>
        <w:jc w:val="both"/>
        <w:rPr>
          <w:del w:id="508" w:author="Graham Smith" w:date="2018-06-27T16:12:00Z"/>
        </w:rPr>
        <w:pPrChange w:id="509" w:author="Graham Smith [2]" w:date="2015-07-16T08:20:00Z">
          <w:pPr>
            <w:pStyle w:val="Heading3"/>
            <w:numPr>
              <w:ilvl w:val="2"/>
              <w:numId w:val="1"/>
            </w:numPr>
            <w:ind w:left="1080" w:hanging="720"/>
          </w:pPr>
        </w:pPrChange>
      </w:pPr>
      <w:del w:id="510" w:author="Graham Smith" w:date="2018-06-27T16:12:00Z">
        <w:r w:rsidDel="004A67A5">
          <w:delText>Safety considerations</w:delText>
        </w:r>
        <w:bookmarkStart w:id="511" w:name="_Toc517879458"/>
        <w:bookmarkStart w:id="512" w:name="_Toc529869223"/>
        <w:bookmarkEnd w:id="511"/>
        <w:bookmarkEnd w:id="512"/>
      </w:del>
    </w:p>
    <w:p w14:paraId="66799767" w14:textId="33BCD4B9" w:rsidR="0062632B" w:rsidDel="004A67A5" w:rsidRDefault="0062632B">
      <w:pPr>
        <w:pStyle w:val="ListParagraph"/>
        <w:numPr>
          <w:ilvl w:val="0"/>
          <w:numId w:val="12"/>
        </w:numPr>
        <w:jc w:val="both"/>
        <w:rPr>
          <w:del w:id="513" w:author="Graham Smith" w:date="2018-06-27T16:12:00Z"/>
        </w:rPr>
        <w:pPrChange w:id="514" w:author="Graham Smith [2]" w:date="2015-07-16T08:20:00Z">
          <w:pPr>
            <w:pStyle w:val="ListParagraph"/>
            <w:numPr>
              <w:numId w:val="12"/>
            </w:numPr>
            <w:ind w:hanging="360"/>
          </w:pPr>
        </w:pPrChange>
      </w:pPr>
      <w:del w:id="515" w:author="Graham Smith" w:date="2018-06-27T16:12:00Z">
        <w:r w:rsidDel="004A67A5">
          <w:delText>Audible devices needs to conform to safety requirements</w:delText>
        </w:r>
        <w:bookmarkStart w:id="516" w:name="_Toc517879459"/>
        <w:bookmarkStart w:id="517" w:name="_Toc529869224"/>
        <w:bookmarkEnd w:id="516"/>
        <w:bookmarkEnd w:id="517"/>
      </w:del>
    </w:p>
    <w:p w14:paraId="66799768" w14:textId="102DD735" w:rsidR="0062632B" w:rsidDel="004A67A5" w:rsidRDefault="0062632B">
      <w:pPr>
        <w:pStyle w:val="ListParagraph"/>
        <w:numPr>
          <w:ilvl w:val="0"/>
          <w:numId w:val="12"/>
        </w:numPr>
        <w:jc w:val="both"/>
        <w:rPr>
          <w:del w:id="518" w:author="Graham Smith" w:date="2018-06-27T16:12:00Z"/>
        </w:rPr>
        <w:pPrChange w:id="519" w:author="Graham Smith [2]" w:date="2015-07-16T08:20:00Z">
          <w:pPr>
            <w:pStyle w:val="ListParagraph"/>
            <w:numPr>
              <w:numId w:val="12"/>
            </w:numPr>
            <w:ind w:hanging="360"/>
          </w:pPr>
        </w:pPrChange>
      </w:pPr>
      <w:del w:id="520" w:author="Graham Smith" w:date="2018-06-27T16:12:00Z">
        <w:r w:rsidDel="004A67A5">
          <w:delText>Ear pieces that are safety conformant are available and extensively used in 1</w:delText>
        </w:r>
        <w:r w:rsidRPr="0062632B" w:rsidDel="004A67A5">
          <w:rPr>
            <w:vertAlign w:val="superscript"/>
          </w:rPr>
          <w:delText>st</w:delText>
        </w:r>
        <w:r w:rsidDel="004A67A5">
          <w:delText xml:space="preserve"> world counties such as UK, USA etc</w:delText>
        </w:r>
        <w:bookmarkStart w:id="521" w:name="_Toc517879460"/>
        <w:bookmarkStart w:id="522" w:name="_Toc529869225"/>
        <w:bookmarkEnd w:id="521"/>
        <w:bookmarkEnd w:id="522"/>
      </w:del>
    </w:p>
    <w:p w14:paraId="66799769" w14:textId="00099A13" w:rsidR="0062632B" w:rsidDel="004A67A5" w:rsidRDefault="00C06F18">
      <w:pPr>
        <w:pStyle w:val="ListParagraph"/>
        <w:numPr>
          <w:ilvl w:val="0"/>
          <w:numId w:val="12"/>
        </w:numPr>
        <w:jc w:val="both"/>
        <w:rPr>
          <w:del w:id="523" w:author="Graham Smith" w:date="2018-06-27T16:12:00Z"/>
        </w:rPr>
        <w:pPrChange w:id="524" w:author="Graham Smith [2]" w:date="2015-07-16T08:20:00Z">
          <w:pPr>
            <w:pStyle w:val="ListParagraph"/>
            <w:numPr>
              <w:numId w:val="12"/>
            </w:numPr>
            <w:ind w:hanging="360"/>
          </w:pPr>
        </w:pPrChange>
      </w:pPr>
      <w:del w:id="525" w:author="Graham Smith" w:date="2018-06-27T16:12:00Z">
        <w:r w:rsidDel="004A67A5">
          <w:delText xml:space="preserve">Single ear headsets with ambient sound bypass (forklift &amp; announcement can be heard). Picker instructions are short / specific vs listening to headset music which is continuous. </w:delText>
        </w:r>
        <w:bookmarkStart w:id="526" w:name="_Toc517879461"/>
        <w:bookmarkStart w:id="527" w:name="_Toc529869226"/>
        <w:bookmarkEnd w:id="526"/>
        <w:bookmarkEnd w:id="527"/>
      </w:del>
    </w:p>
    <w:p w14:paraId="6679976A" w14:textId="3D75FAA8" w:rsidR="00B1351D" w:rsidDel="004A67A5" w:rsidRDefault="00B1351D" w:rsidP="00B1351D">
      <w:pPr>
        <w:pStyle w:val="Heading2"/>
        <w:numPr>
          <w:ilvl w:val="1"/>
          <w:numId w:val="1"/>
        </w:numPr>
        <w:rPr>
          <w:del w:id="528" w:author="Graham Smith" w:date="2018-06-27T16:12:00Z"/>
        </w:rPr>
      </w:pPr>
      <w:del w:id="529" w:author="Graham Smith" w:date="2018-06-27T16:12:00Z">
        <w:r w:rsidDel="004A67A5">
          <w:delText>Supporting technology</w:delText>
        </w:r>
        <w:bookmarkStart w:id="530" w:name="_Toc517879462"/>
        <w:bookmarkStart w:id="531" w:name="_Toc529869227"/>
        <w:bookmarkEnd w:id="530"/>
        <w:bookmarkEnd w:id="531"/>
      </w:del>
    </w:p>
    <w:p w14:paraId="6679976B" w14:textId="3E213D18" w:rsidR="00B1351D" w:rsidDel="004A67A5" w:rsidRDefault="00B1351D" w:rsidP="00B1351D">
      <w:pPr>
        <w:pStyle w:val="Heading3"/>
        <w:numPr>
          <w:ilvl w:val="2"/>
          <w:numId w:val="1"/>
        </w:numPr>
        <w:rPr>
          <w:del w:id="532" w:author="Graham Smith" w:date="2018-06-27T16:12:00Z"/>
        </w:rPr>
      </w:pPr>
      <w:del w:id="533" w:author="Graham Smith" w:date="2018-06-27T16:12:00Z">
        <w:r w:rsidDel="004A67A5">
          <w:delText>Mobile device</w:delText>
        </w:r>
        <w:bookmarkStart w:id="534" w:name="_Toc517879463"/>
        <w:bookmarkStart w:id="535" w:name="_Toc529869228"/>
        <w:bookmarkEnd w:id="534"/>
        <w:bookmarkEnd w:id="535"/>
      </w:del>
    </w:p>
    <w:p w14:paraId="6679976C" w14:textId="160B3FEA" w:rsidR="00B1351D" w:rsidRPr="00155CE8" w:rsidDel="004A67A5" w:rsidRDefault="00B1351D">
      <w:pPr>
        <w:jc w:val="both"/>
        <w:rPr>
          <w:del w:id="536" w:author="Graham Smith" w:date="2018-06-27T16:12:00Z"/>
          <w:b/>
          <w:i/>
        </w:rPr>
        <w:pPrChange w:id="537" w:author="Graham Smith [2]" w:date="2015-07-16T08:20:00Z">
          <w:pPr/>
        </w:pPrChange>
      </w:pPr>
      <w:del w:id="538" w:author="Graham Smith" w:date="2018-06-27T16:12:00Z">
        <w:r w:rsidDel="004A67A5">
          <w:delText xml:space="preserve">Picking using </w:delText>
        </w:r>
        <w:r w:rsidRPr="00B1351D" w:rsidDel="004A67A5">
          <w:rPr>
            <w:b/>
            <w:i/>
          </w:rPr>
          <w:delText>“</w:delText>
        </w:r>
        <w:r w:rsidR="004A7FC0" w:rsidDel="004A67A5">
          <w:rPr>
            <w:b/>
            <w:i/>
          </w:rPr>
          <w:delText>on-arm</w:delText>
        </w:r>
        <w:r w:rsidRPr="00B1351D" w:rsidDel="004A67A5">
          <w:rPr>
            <w:b/>
            <w:i/>
          </w:rPr>
          <w:delText>”</w:delText>
        </w:r>
        <w:r w:rsidDel="004A67A5">
          <w:delText xml:space="preserve"> technology has become an industry norm and an </w:delText>
        </w:r>
        <w:r w:rsidR="00155CE8" w:rsidDel="004A67A5">
          <w:delText>expected deployment due to advancements in functionality and improved affordability.</w:delText>
        </w:r>
        <w:bookmarkStart w:id="539" w:name="_Toc517879464"/>
        <w:bookmarkStart w:id="540" w:name="_Toc529869229"/>
        <w:bookmarkEnd w:id="539"/>
        <w:bookmarkEnd w:id="540"/>
      </w:del>
    </w:p>
    <w:p w14:paraId="6679976D" w14:textId="2FC49E97" w:rsidR="00B1351D" w:rsidDel="004A67A5" w:rsidRDefault="00B1351D">
      <w:pPr>
        <w:pStyle w:val="ListParagraph"/>
        <w:numPr>
          <w:ilvl w:val="0"/>
          <w:numId w:val="14"/>
        </w:numPr>
        <w:jc w:val="both"/>
        <w:rPr>
          <w:del w:id="541" w:author="Graham Smith" w:date="2018-06-27T16:12:00Z"/>
        </w:rPr>
        <w:pPrChange w:id="542" w:author="Graham Smith [2]" w:date="2015-07-16T08:20:00Z">
          <w:pPr>
            <w:pStyle w:val="ListParagraph"/>
            <w:numPr>
              <w:numId w:val="14"/>
            </w:numPr>
            <w:ind w:hanging="360"/>
          </w:pPr>
        </w:pPrChange>
      </w:pPr>
      <w:del w:id="543" w:author="Graham Smith" w:date="2018-06-27T16:12:00Z">
        <w:r w:rsidDel="004A67A5">
          <w:delText xml:space="preserve">Mobile device </w:delText>
        </w:r>
        <w:r w:rsidR="00155CE8" w:rsidDel="004A67A5">
          <w:delText xml:space="preserve">and barcode scanner </w:delText>
        </w:r>
        <w:r w:rsidDel="004A67A5">
          <w:delText xml:space="preserve">is strapped to picker forearm </w:delText>
        </w:r>
        <w:bookmarkStart w:id="544" w:name="_Toc517879465"/>
        <w:bookmarkStart w:id="545" w:name="_Toc529869230"/>
        <w:bookmarkEnd w:id="544"/>
        <w:bookmarkEnd w:id="545"/>
      </w:del>
    </w:p>
    <w:p w14:paraId="6679976E" w14:textId="09F22181" w:rsidR="00B1351D" w:rsidDel="004A67A5" w:rsidRDefault="00B1351D">
      <w:pPr>
        <w:pStyle w:val="ListParagraph"/>
        <w:numPr>
          <w:ilvl w:val="0"/>
          <w:numId w:val="14"/>
        </w:numPr>
        <w:jc w:val="both"/>
        <w:rPr>
          <w:del w:id="546" w:author="Graham Smith" w:date="2018-06-27T16:12:00Z"/>
        </w:rPr>
        <w:pPrChange w:id="547" w:author="Graham Smith [2]" w:date="2015-07-16T08:20:00Z">
          <w:pPr>
            <w:pStyle w:val="ListParagraph"/>
            <w:numPr>
              <w:numId w:val="14"/>
            </w:numPr>
            <w:ind w:hanging="360"/>
          </w:pPr>
        </w:pPrChange>
      </w:pPr>
      <w:del w:id="548" w:author="Graham Smith" w:date="2018-06-27T16:12:00Z">
        <w:r w:rsidDel="004A67A5">
          <w:delText>Picker is assigned an order to be picked</w:delText>
        </w:r>
        <w:r w:rsidR="00155CE8" w:rsidDel="004A67A5">
          <w:delText xml:space="preserve"> automatically/manually</w:delText>
        </w:r>
        <w:bookmarkStart w:id="549" w:name="_Toc517879466"/>
        <w:bookmarkStart w:id="550" w:name="_Toc529869231"/>
        <w:bookmarkEnd w:id="549"/>
        <w:bookmarkEnd w:id="550"/>
      </w:del>
    </w:p>
    <w:p w14:paraId="6679976F" w14:textId="2C8B2685" w:rsidR="00C06F18" w:rsidDel="004A67A5" w:rsidRDefault="00C06F18">
      <w:pPr>
        <w:pStyle w:val="ListParagraph"/>
        <w:numPr>
          <w:ilvl w:val="0"/>
          <w:numId w:val="14"/>
        </w:numPr>
        <w:jc w:val="both"/>
        <w:rPr>
          <w:del w:id="551" w:author="Graham Smith" w:date="2018-06-27T16:12:00Z"/>
        </w:rPr>
        <w:pPrChange w:id="552" w:author="Graham Smith [2]" w:date="2015-07-16T08:20:00Z">
          <w:pPr>
            <w:pStyle w:val="ListParagraph"/>
            <w:numPr>
              <w:numId w:val="14"/>
            </w:numPr>
            <w:ind w:hanging="360"/>
          </w:pPr>
        </w:pPrChange>
      </w:pPr>
      <w:del w:id="553" w:author="Graham Smith" w:date="2018-06-27T16:12:00Z">
        <w:r w:rsidDel="004A67A5">
          <w:delText>System connectivity through strategic placement of WiFi node points for real-time database communication</w:delText>
        </w:r>
        <w:bookmarkStart w:id="554" w:name="_Toc517879467"/>
        <w:bookmarkStart w:id="555" w:name="_Toc529869232"/>
        <w:bookmarkEnd w:id="554"/>
        <w:bookmarkEnd w:id="555"/>
      </w:del>
    </w:p>
    <w:p w14:paraId="66799770" w14:textId="5F59AC77" w:rsidR="00C06F18" w:rsidDel="004A67A5" w:rsidRDefault="00C06F18">
      <w:pPr>
        <w:pStyle w:val="ListParagraph"/>
        <w:numPr>
          <w:ilvl w:val="0"/>
          <w:numId w:val="14"/>
        </w:numPr>
        <w:jc w:val="both"/>
        <w:rPr>
          <w:del w:id="556" w:author="Graham Smith" w:date="2018-06-27T16:12:00Z"/>
        </w:rPr>
        <w:pPrChange w:id="557" w:author="Graham Smith [2]" w:date="2015-07-16T08:20:00Z">
          <w:pPr>
            <w:pStyle w:val="ListParagraph"/>
            <w:numPr>
              <w:numId w:val="14"/>
            </w:numPr>
            <w:ind w:hanging="360"/>
          </w:pPr>
        </w:pPrChange>
      </w:pPr>
      <w:del w:id="558" w:author="Graham Smith" w:date="2018-06-27T16:12:00Z">
        <w:r w:rsidDel="004A67A5">
          <w:delText>Device intelligence provides continued operations when out of WiFi range</w:delText>
        </w:r>
        <w:bookmarkStart w:id="559" w:name="_Toc517879468"/>
        <w:bookmarkStart w:id="560" w:name="_Toc529869233"/>
        <w:bookmarkEnd w:id="559"/>
        <w:bookmarkEnd w:id="560"/>
      </w:del>
    </w:p>
    <w:p w14:paraId="66799771" w14:textId="694B1AEF" w:rsidR="009041E5" w:rsidDel="004A67A5" w:rsidRDefault="009041E5">
      <w:pPr>
        <w:pStyle w:val="ListParagraph"/>
        <w:numPr>
          <w:ilvl w:val="0"/>
          <w:numId w:val="14"/>
        </w:numPr>
        <w:jc w:val="both"/>
        <w:rPr>
          <w:del w:id="561" w:author="Graham Smith" w:date="2018-06-27T16:12:00Z"/>
        </w:rPr>
        <w:pPrChange w:id="562" w:author="Graham Smith [2]" w:date="2015-07-16T08:20:00Z">
          <w:pPr>
            <w:pStyle w:val="ListParagraph"/>
            <w:numPr>
              <w:numId w:val="14"/>
            </w:numPr>
            <w:ind w:hanging="360"/>
          </w:pPr>
        </w:pPrChange>
      </w:pPr>
      <w:del w:id="563" w:author="Graham Smith" w:date="2018-06-27T16:12:00Z">
        <w:r w:rsidDel="004A67A5">
          <w:delText>Map warehouse to optimise picker routing – sort by bin location &amp; warehouse mapping</w:delText>
        </w:r>
        <w:bookmarkStart w:id="564" w:name="_Toc517879469"/>
        <w:bookmarkStart w:id="565" w:name="_Toc529869234"/>
        <w:bookmarkEnd w:id="564"/>
        <w:bookmarkEnd w:id="565"/>
      </w:del>
    </w:p>
    <w:p w14:paraId="66799772" w14:textId="39E02FEE" w:rsidR="0017316C" w:rsidDel="004A67A5" w:rsidRDefault="0017316C">
      <w:pPr>
        <w:pStyle w:val="ListParagraph"/>
        <w:numPr>
          <w:ilvl w:val="0"/>
          <w:numId w:val="14"/>
        </w:numPr>
        <w:jc w:val="both"/>
        <w:rPr>
          <w:del w:id="566" w:author="Graham Smith" w:date="2018-06-27T16:12:00Z"/>
        </w:rPr>
        <w:pPrChange w:id="567" w:author="Graham Smith [2]" w:date="2015-07-16T08:20:00Z">
          <w:pPr>
            <w:pStyle w:val="ListParagraph"/>
            <w:numPr>
              <w:numId w:val="14"/>
            </w:numPr>
            <w:ind w:hanging="360"/>
          </w:pPr>
        </w:pPrChange>
      </w:pPr>
      <w:del w:id="568" w:author="Graham Smith" w:date="2018-06-27T16:12:00Z">
        <w:r w:rsidDel="004A67A5">
          <w:delText>Opportunity to delete items not found directly on device</w:delText>
        </w:r>
        <w:bookmarkStart w:id="569" w:name="_Toc517879470"/>
        <w:bookmarkStart w:id="570" w:name="_Toc529869235"/>
        <w:bookmarkEnd w:id="569"/>
        <w:bookmarkEnd w:id="570"/>
      </w:del>
    </w:p>
    <w:p w14:paraId="66799773" w14:textId="4071E259" w:rsidR="009041E5" w:rsidDel="004A67A5" w:rsidRDefault="009041E5">
      <w:pPr>
        <w:pStyle w:val="Heading3"/>
        <w:numPr>
          <w:ilvl w:val="2"/>
          <w:numId w:val="1"/>
        </w:numPr>
        <w:jc w:val="both"/>
        <w:rPr>
          <w:del w:id="571" w:author="Graham Smith" w:date="2018-06-27T16:12:00Z"/>
        </w:rPr>
        <w:pPrChange w:id="572" w:author="Graham Smith [2]" w:date="2015-07-16T08:20:00Z">
          <w:pPr>
            <w:pStyle w:val="Heading3"/>
            <w:numPr>
              <w:ilvl w:val="2"/>
              <w:numId w:val="1"/>
            </w:numPr>
            <w:ind w:left="1080" w:hanging="720"/>
          </w:pPr>
        </w:pPrChange>
      </w:pPr>
      <w:del w:id="573" w:author="Graham Smith" w:date="2018-06-27T16:12:00Z">
        <w:r w:rsidDel="004A67A5">
          <w:delText>Picker Barcode scanning devices</w:delText>
        </w:r>
        <w:bookmarkStart w:id="574" w:name="_Toc517879471"/>
        <w:bookmarkStart w:id="575" w:name="_Toc529869236"/>
        <w:bookmarkEnd w:id="574"/>
        <w:bookmarkEnd w:id="575"/>
      </w:del>
    </w:p>
    <w:p w14:paraId="66799774" w14:textId="358EF249" w:rsidR="009041E5" w:rsidDel="004A67A5" w:rsidRDefault="009041E5">
      <w:pPr>
        <w:pStyle w:val="ListParagraph"/>
        <w:numPr>
          <w:ilvl w:val="0"/>
          <w:numId w:val="15"/>
        </w:numPr>
        <w:jc w:val="both"/>
        <w:rPr>
          <w:del w:id="576" w:author="Graham Smith" w:date="2018-06-27T16:12:00Z"/>
        </w:rPr>
        <w:pPrChange w:id="577" w:author="Graham Smith [2]" w:date="2015-07-16T08:20:00Z">
          <w:pPr>
            <w:pStyle w:val="ListParagraph"/>
            <w:numPr>
              <w:numId w:val="15"/>
            </w:numPr>
            <w:ind w:hanging="360"/>
          </w:pPr>
        </w:pPrChange>
      </w:pPr>
      <w:del w:id="578" w:author="Graham Smith" w:date="2018-06-27T16:12:00Z">
        <w:r w:rsidDel="004A67A5">
          <w:delText>Integrated with “</w:delText>
        </w:r>
        <w:r w:rsidRPr="009041E5" w:rsidDel="004A67A5">
          <w:rPr>
            <w:b/>
            <w:i/>
          </w:rPr>
          <w:delText>on-</w:delText>
        </w:r>
        <w:r w:rsidR="004A7FC0" w:rsidDel="004A67A5">
          <w:rPr>
            <w:b/>
            <w:i/>
          </w:rPr>
          <w:delText>arm</w:delText>
        </w:r>
        <w:r w:rsidDel="004A67A5">
          <w:delText xml:space="preserve">” mobile device </w:delText>
        </w:r>
        <w:bookmarkStart w:id="579" w:name="_Toc517879472"/>
        <w:bookmarkStart w:id="580" w:name="_Toc529869237"/>
        <w:bookmarkEnd w:id="579"/>
        <w:bookmarkEnd w:id="580"/>
      </w:del>
    </w:p>
    <w:p w14:paraId="66799775" w14:textId="1F13F9EC" w:rsidR="009041E5" w:rsidDel="004A67A5" w:rsidRDefault="009041E5">
      <w:pPr>
        <w:pStyle w:val="ListParagraph"/>
        <w:numPr>
          <w:ilvl w:val="0"/>
          <w:numId w:val="15"/>
        </w:numPr>
        <w:jc w:val="both"/>
        <w:rPr>
          <w:del w:id="581" w:author="Graham Smith" w:date="2018-06-27T16:12:00Z"/>
        </w:rPr>
        <w:pPrChange w:id="582" w:author="Graham Smith [2]" w:date="2015-07-16T08:20:00Z">
          <w:pPr>
            <w:pStyle w:val="ListParagraph"/>
            <w:numPr>
              <w:numId w:val="15"/>
            </w:numPr>
            <w:ind w:hanging="360"/>
          </w:pPr>
        </w:pPrChange>
      </w:pPr>
      <w:del w:id="583" w:author="Graham Smith" w:date="2018-06-27T16:12:00Z">
        <w:r w:rsidDel="004A67A5">
          <w:delText>Separate pocket style scanner connected to mobile device with blue-tooth; attached to picker wrist with lanyard</w:delText>
        </w:r>
        <w:bookmarkStart w:id="584" w:name="_Toc517879473"/>
        <w:bookmarkStart w:id="585" w:name="_Toc529869238"/>
        <w:bookmarkEnd w:id="584"/>
        <w:bookmarkEnd w:id="585"/>
      </w:del>
    </w:p>
    <w:p w14:paraId="66799776" w14:textId="0E8E2983" w:rsidR="00B1351D" w:rsidDel="004A67A5" w:rsidRDefault="009041E5">
      <w:pPr>
        <w:pStyle w:val="ListParagraph"/>
        <w:numPr>
          <w:ilvl w:val="0"/>
          <w:numId w:val="15"/>
        </w:numPr>
        <w:jc w:val="both"/>
        <w:rPr>
          <w:del w:id="586" w:author="Graham Smith" w:date="2018-06-27T16:12:00Z"/>
        </w:rPr>
        <w:pPrChange w:id="587" w:author="Graham Smith [2]" w:date="2015-07-16T08:20:00Z">
          <w:pPr>
            <w:pStyle w:val="ListParagraph"/>
            <w:numPr>
              <w:numId w:val="15"/>
            </w:numPr>
            <w:ind w:hanging="360"/>
          </w:pPr>
        </w:pPrChange>
      </w:pPr>
      <w:del w:id="588" w:author="Graham Smith" w:date="2018-06-27T16:12:00Z">
        <w:r w:rsidDel="004A67A5">
          <w:delText>Mobile device &amp; separate scanner require battery charging</w:delText>
        </w:r>
        <w:bookmarkStart w:id="589" w:name="_Toc517879474"/>
        <w:bookmarkStart w:id="590" w:name="_Toc529869239"/>
        <w:bookmarkEnd w:id="589"/>
        <w:bookmarkEnd w:id="590"/>
      </w:del>
    </w:p>
    <w:p w14:paraId="66799777" w14:textId="4C309D0B" w:rsidR="009041E5" w:rsidDel="004A67A5" w:rsidRDefault="009041E5">
      <w:pPr>
        <w:pStyle w:val="Heading3"/>
        <w:numPr>
          <w:ilvl w:val="2"/>
          <w:numId w:val="1"/>
        </w:numPr>
        <w:jc w:val="both"/>
        <w:rPr>
          <w:del w:id="591" w:author="Graham Smith" w:date="2018-06-27T16:12:00Z"/>
        </w:rPr>
        <w:pPrChange w:id="592" w:author="Graham Smith [2]" w:date="2015-07-16T08:20:00Z">
          <w:pPr>
            <w:pStyle w:val="Heading3"/>
            <w:numPr>
              <w:ilvl w:val="2"/>
              <w:numId w:val="1"/>
            </w:numPr>
            <w:ind w:left="1080" w:hanging="720"/>
          </w:pPr>
        </w:pPrChange>
      </w:pPr>
      <w:del w:id="593" w:author="Graham Smith" w:date="2018-06-27T16:12:00Z">
        <w:r w:rsidDel="004A67A5">
          <w:delText>Pi</w:delText>
        </w:r>
        <w:r w:rsidR="0017316C" w:rsidDel="004A67A5">
          <w:delText xml:space="preserve">ck by order </w:delText>
        </w:r>
        <w:r w:rsidDel="004A67A5">
          <w:delText>/ wave picking</w:delText>
        </w:r>
        <w:bookmarkStart w:id="594" w:name="_Toc517879475"/>
        <w:bookmarkStart w:id="595" w:name="_Toc529869240"/>
        <w:bookmarkEnd w:id="594"/>
        <w:bookmarkEnd w:id="595"/>
      </w:del>
    </w:p>
    <w:p w14:paraId="66799778" w14:textId="06E15932" w:rsidR="009041E5" w:rsidDel="004A67A5" w:rsidRDefault="0017316C">
      <w:pPr>
        <w:pStyle w:val="ListParagraph"/>
        <w:numPr>
          <w:ilvl w:val="0"/>
          <w:numId w:val="15"/>
        </w:numPr>
        <w:jc w:val="both"/>
        <w:rPr>
          <w:del w:id="596" w:author="Graham Smith" w:date="2018-06-27T16:12:00Z"/>
        </w:rPr>
        <w:pPrChange w:id="597" w:author="Graham Smith [2]" w:date="2015-07-16T08:20:00Z">
          <w:pPr>
            <w:pStyle w:val="ListParagraph"/>
            <w:numPr>
              <w:numId w:val="15"/>
            </w:numPr>
            <w:ind w:hanging="360"/>
          </w:pPr>
        </w:pPrChange>
      </w:pPr>
      <w:del w:id="598" w:author="Graham Smith" w:date="2018-06-27T16:12:00Z">
        <w:r w:rsidDel="004A67A5">
          <w:delText>Pick by order will eliminate collating wave style picking which eliminates order verification</w:delText>
        </w:r>
        <w:bookmarkStart w:id="599" w:name="_Toc517879476"/>
        <w:bookmarkStart w:id="600" w:name="_Toc529869241"/>
        <w:bookmarkEnd w:id="599"/>
        <w:bookmarkEnd w:id="600"/>
      </w:del>
    </w:p>
    <w:p w14:paraId="66799779" w14:textId="1B206D60" w:rsidR="0017316C" w:rsidDel="004A67A5" w:rsidRDefault="0017316C">
      <w:pPr>
        <w:pStyle w:val="ListParagraph"/>
        <w:numPr>
          <w:ilvl w:val="0"/>
          <w:numId w:val="15"/>
        </w:numPr>
        <w:jc w:val="both"/>
        <w:rPr>
          <w:del w:id="601" w:author="Graham Smith" w:date="2018-06-27T16:12:00Z"/>
        </w:rPr>
        <w:pPrChange w:id="602" w:author="Graham Smith [2]" w:date="2015-07-16T08:20:00Z">
          <w:pPr>
            <w:pStyle w:val="ListParagraph"/>
            <w:numPr>
              <w:numId w:val="15"/>
            </w:numPr>
            <w:ind w:hanging="360"/>
          </w:pPr>
        </w:pPrChange>
      </w:pPr>
      <w:del w:id="603" w:author="Graham Smith" w:date="2018-06-27T16:12:00Z">
        <w:r w:rsidDel="004A67A5">
          <w:delText>Wave picking using barcode based picking will require checking by order phase</w:delText>
        </w:r>
        <w:bookmarkStart w:id="604" w:name="_Toc517879477"/>
        <w:bookmarkStart w:id="605" w:name="_Toc529869242"/>
        <w:bookmarkEnd w:id="604"/>
        <w:bookmarkEnd w:id="605"/>
      </w:del>
    </w:p>
    <w:p w14:paraId="6679977A" w14:textId="115C6265" w:rsidR="0017316C" w:rsidDel="004A67A5" w:rsidRDefault="0017316C" w:rsidP="00F1338B">
      <w:pPr>
        <w:pStyle w:val="Heading1"/>
        <w:numPr>
          <w:ilvl w:val="0"/>
          <w:numId w:val="1"/>
        </w:numPr>
        <w:rPr>
          <w:del w:id="606" w:author="Graham Smith" w:date="2018-06-27T16:12:00Z"/>
        </w:rPr>
      </w:pPr>
      <w:del w:id="607" w:author="Graham Smith" w:date="2018-06-27T16:12:00Z">
        <w:r w:rsidDel="004A67A5">
          <w:delText>Retain current picking method – verify by barcode</w:delText>
        </w:r>
        <w:bookmarkStart w:id="608" w:name="_Toc517879478"/>
        <w:bookmarkStart w:id="609" w:name="_Toc529869243"/>
        <w:bookmarkEnd w:id="608"/>
        <w:bookmarkEnd w:id="609"/>
      </w:del>
    </w:p>
    <w:p w14:paraId="36018647" w14:textId="4DB3D3CB" w:rsidR="00FB027A" w:rsidRPr="00C02A9C" w:rsidDel="004A67A5" w:rsidRDefault="007A7B69">
      <w:pPr>
        <w:rPr>
          <w:del w:id="610" w:author="Graham Smith" w:date="2018-06-27T16:12:00Z"/>
        </w:rPr>
        <w:pPrChange w:id="611" w:author="Graham Smith" w:date="2018-06-27T16:09:00Z">
          <w:pPr>
            <w:pStyle w:val="Heading2"/>
            <w:numPr>
              <w:ilvl w:val="1"/>
              <w:numId w:val="1"/>
            </w:numPr>
            <w:ind w:left="750" w:hanging="390"/>
          </w:pPr>
        </w:pPrChange>
      </w:pPr>
      <w:del w:id="612" w:author="Graham Smith" w:date="2018-06-27T16:12:00Z">
        <w:r w:rsidDel="004A67A5">
          <w:delText>Operational requirements</w:delText>
        </w:r>
        <w:bookmarkStart w:id="613" w:name="_Toc517879479"/>
        <w:bookmarkStart w:id="614" w:name="_Toc529869244"/>
        <w:bookmarkEnd w:id="613"/>
        <w:bookmarkEnd w:id="614"/>
      </w:del>
    </w:p>
    <w:p w14:paraId="6679977C" w14:textId="7045BEB1" w:rsidR="004A7FC0" w:rsidDel="004A67A5" w:rsidRDefault="004A7FC0">
      <w:pPr>
        <w:pStyle w:val="ListParagraph"/>
        <w:numPr>
          <w:ilvl w:val="0"/>
          <w:numId w:val="16"/>
        </w:numPr>
        <w:jc w:val="both"/>
        <w:rPr>
          <w:del w:id="615" w:author="Graham Smith" w:date="2018-06-27T16:12:00Z"/>
        </w:rPr>
        <w:pPrChange w:id="616" w:author="Graham Smith [2]" w:date="2015-07-16T08:20:00Z">
          <w:pPr>
            <w:pStyle w:val="ListParagraph"/>
            <w:numPr>
              <w:numId w:val="16"/>
            </w:numPr>
            <w:ind w:hanging="360"/>
          </w:pPr>
        </w:pPrChange>
      </w:pPr>
      <w:del w:id="617" w:author="Graham Smith" w:date="2018-06-27T16:12:00Z">
        <w:r w:rsidDel="004A67A5">
          <w:delText>The current method of checking is done by a team that use the invoice to collate items picked per order. At the same time the stock items are visually checked between the invoice and the actual stock item, using the barcoded label.</w:delText>
        </w:r>
        <w:bookmarkStart w:id="618" w:name="_Toc517879480"/>
        <w:bookmarkStart w:id="619" w:name="_Toc529869245"/>
        <w:bookmarkEnd w:id="618"/>
        <w:bookmarkEnd w:id="619"/>
      </w:del>
    </w:p>
    <w:p w14:paraId="6679977D" w14:textId="07B45835" w:rsidR="004A7FC0" w:rsidDel="004A67A5" w:rsidRDefault="004A7FC0">
      <w:pPr>
        <w:pStyle w:val="ListParagraph"/>
        <w:numPr>
          <w:ilvl w:val="0"/>
          <w:numId w:val="16"/>
        </w:numPr>
        <w:jc w:val="both"/>
        <w:rPr>
          <w:del w:id="620" w:author="Graham Smith" w:date="2018-06-27T16:12:00Z"/>
        </w:rPr>
        <w:pPrChange w:id="621" w:author="Graham Smith [2]" w:date="2015-07-16T08:20:00Z">
          <w:pPr>
            <w:pStyle w:val="ListParagraph"/>
            <w:numPr>
              <w:numId w:val="16"/>
            </w:numPr>
            <w:ind w:hanging="360"/>
          </w:pPr>
        </w:pPrChange>
      </w:pPr>
      <w:del w:id="622" w:author="Graham Smith" w:date="2018-06-27T16:12:00Z">
        <w:r w:rsidDel="004A67A5">
          <w:delText xml:space="preserve">Mostly items that current do not have a barcoded label, are kept in the carousel. These items are picked based on the carousel bin that has the stock code identified on the bin face. </w:delText>
        </w:r>
        <w:bookmarkStart w:id="623" w:name="_Toc517879481"/>
        <w:bookmarkStart w:id="624" w:name="_Toc529869246"/>
        <w:bookmarkEnd w:id="623"/>
        <w:bookmarkEnd w:id="624"/>
      </w:del>
    </w:p>
    <w:p w14:paraId="6679977E" w14:textId="292E9F3C" w:rsidR="0017316C" w:rsidDel="004A67A5" w:rsidRDefault="004A7FC0">
      <w:pPr>
        <w:pStyle w:val="ListParagraph"/>
        <w:numPr>
          <w:ilvl w:val="0"/>
          <w:numId w:val="16"/>
        </w:numPr>
        <w:jc w:val="both"/>
        <w:rPr>
          <w:del w:id="625" w:author="Graham Smith" w:date="2018-06-27T16:12:00Z"/>
        </w:rPr>
        <w:pPrChange w:id="626" w:author="Graham Smith [2]" w:date="2015-07-16T08:20:00Z">
          <w:pPr>
            <w:pStyle w:val="ListParagraph"/>
            <w:numPr>
              <w:numId w:val="16"/>
            </w:numPr>
            <w:ind w:hanging="360"/>
          </w:pPr>
        </w:pPrChange>
      </w:pPr>
      <w:del w:id="627" w:author="Graham Smith" w:date="2018-06-27T16:12:00Z">
        <w:r w:rsidDel="004A67A5">
          <w:delText xml:space="preserve">After picking the items are inserted into </w:delText>
        </w:r>
        <w:r w:rsidR="007A7B69" w:rsidDel="004A67A5">
          <w:delText>a plastic bag and stock item code is written on by hand. An opportunity for optimisation is to print a bar coded label to identify the stock code.</w:delText>
        </w:r>
        <w:bookmarkStart w:id="628" w:name="_Toc517879482"/>
        <w:bookmarkStart w:id="629" w:name="_Toc529869247"/>
        <w:bookmarkEnd w:id="628"/>
        <w:bookmarkEnd w:id="629"/>
      </w:del>
    </w:p>
    <w:p w14:paraId="6679977F" w14:textId="18470F63" w:rsidR="007A7B69" w:rsidDel="004A67A5" w:rsidRDefault="007A7B69">
      <w:pPr>
        <w:pStyle w:val="ListParagraph"/>
        <w:numPr>
          <w:ilvl w:val="1"/>
          <w:numId w:val="16"/>
        </w:numPr>
        <w:jc w:val="both"/>
        <w:rPr>
          <w:del w:id="630" w:author="Graham Smith" w:date="2018-06-27T16:12:00Z"/>
        </w:rPr>
        <w:pPrChange w:id="631" w:author="Graham Smith [2]" w:date="2015-07-16T08:20:00Z">
          <w:pPr>
            <w:pStyle w:val="ListParagraph"/>
            <w:numPr>
              <w:ilvl w:val="1"/>
              <w:numId w:val="16"/>
            </w:numPr>
            <w:ind w:left="1440" w:hanging="360"/>
          </w:pPr>
        </w:pPrChange>
      </w:pPr>
      <w:del w:id="632" w:author="Graham Smith" w:date="2018-06-27T16:12:00Z">
        <w:r w:rsidDel="004A67A5">
          <w:delText xml:space="preserve">As a variation, a barcode label with a </w:delText>
        </w:r>
        <w:r w:rsidDel="004A67A5">
          <w:rPr>
            <w:b/>
            <w:i/>
          </w:rPr>
          <w:delText xml:space="preserve">unique </w:delText>
        </w:r>
        <w:r w:rsidDel="004A67A5">
          <w:delText xml:space="preserve">reference can be printed, associating the </w:delText>
        </w:r>
      </w:del>
      <w:del w:id="633" w:author="Graham Smith" w:date="2018-06-27T16:09:00Z">
        <w:r w:rsidDel="00FB027A">
          <w:delText>particular item</w:delText>
        </w:r>
      </w:del>
      <w:del w:id="634" w:author="Graham Smith" w:date="2018-06-27T16:12:00Z">
        <w:r w:rsidDel="004A67A5">
          <w:delText xml:space="preserve"> a specific picking job; this to overcome the possibility where the wrong bag / part is used during the checking process.</w:delText>
        </w:r>
        <w:bookmarkStart w:id="635" w:name="_Toc517879483"/>
        <w:bookmarkStart w:id="636" w:name="_Toc529869248"/>
        <w:bookmarkEnd w:id="635"/>
        <w:bookmarkEnd w:id="636"/>
      </w:del>
    </w:p>
    <w:p w14:paraId="66799780" w14:textId="0E110E75" w:rsidR="007A7B69" w:rsidDel="004A67A5" w:rsidRDefault="007A7B69">
      <w:pPr>
        <w:pStyle w:val="ListParagraph"/>
        <w:numPr>
          <w:ilvl w:val="0"/>
          <w:numId w:val="16"/>
        </w:numPr>
        <w:jc w:val="both"/>
        <w:rPr>
          <w:del w:id="637" w:author="Graham Smith" w:date="2018-06-27T16:12:00Z"/>
        </w:rPr>
        <w:pPrChange w:id="638" w:author="Graham Smith [2]" w:date="2015-07-16T08:20:00Z">
          <w:pPr>
            <w:pStyle w:val="ListParagraph"/>
            <w:numPr>
              <w:numId w:val="16"/>
            </w:numPr>
            <w:ind w:hanging="360"/>
          </w:pPr>
        </w:pPrChange>
      </w:pPr>
      <w:del w:id="639" w:author="Graham Smith" w:date="2018-06-27T16:12:00Z">
        <w:r w:rsidDel="004A67A5">
          <w:delText xml:space="preserve">The checker, on receipt of a picking job </w:delText>
        </w:r>
      </w:del>
      <w:del w:id="640" w:author="Graham Smith" w:date="2018-06-27T16:09:00Z">
        <w:r w:rsidDel="00FB027A">
          <w:delText>has to</w:delText>
        </w:r>
      </w:del>
      <w:del w:id="641" w:author="Graham Smith" w:date="2018-06-27T16:12:00Z">
        <w:r w:rsidDel="004A67A5">
          <w:delText xml:space="preserve"> contend with the following operational requirement:</w:delText>
        </w:r>
        <w:bookmarkStart w:id="642" w:name="_Toc517879484"/>
        <w:bookmarkStart w:id="643" w:name="_Toc529869249"/>
        <w:bookmarkEnd w:id="642"/>
        <w:bookmarkEnd w:id="643"/>
      </w:del>
    </w:p>
    <w:p w14:paraId="66799781" w14:textId="052E6CEE" w:rsidR="007A7B69" w:rsidDel="004A67A5" w:rsidRDefault="007A7B69">
      <w:pPr>
        <w:pStyle w:val="ListParagraph"/>
        <w:numPr>
          <w:ilvl w:val="1"/>
          <w:numId w:val="16"/>
        </w:numPr>
        <w:jc w:val="both"/>
        <w:rPr>
          <w:del w:id="644" w:author="Graham Smith" w:date="2018-06-27T16:12:00Z"/>
        </w:rPr>
        <w:pPrChange w:id="645" w:author="Graham Smith [2]" w:date="2015-07-16T08:20:00Z">
          <w:pPr>
            <w:pStyle w:val="ListParagraph"/>
            <w:numPr>
              <w:ilvl w:val="1"/>
              <w:numId w:val="16"/>
            </w:numPr>
            <w:ind w:left="1440" w:hanging="360"/>
          </w:pPr>
        </w:pPrChange>
      </w:pPr>
      <w:del w:id="646" w:author="Graham Smith" w:date="2018-06-27T16:12:00Z">
        <w:r w:rsidDel="004A67A5">
          <w:delText>Collate picked items per invoice</w:delText>
        </w:r>
        <w:bookmarkStart w:id="647" w:name="_Toc517879485"/>
        <w:bookmarkStart w:id="648" w:name="_Toc529869250"/>
        <w:bookmarkEnd w:id="647"/>
        <w:bookmarkEnd w:id="648"/>
      </w:del>
    </w:p>
    <w:p w14:paraId="66799782" w14:textId="18282CE9" w:rsidR="007A7B69" w:rsidDel="004A67A5" w:rsidRDefault="007A7B69">
      <w:pPr>
        <w:pStyle w:val="ListParagraph"/>
        <w:numPr>
          <w:ilvl w:val="1"/>
          <w:numId w:val="16"/>
        </w:numPr>
        <w:jc w:val="both"/>
        <w:rPr>
          <w:del w:id="649" w:author="Graham Smith" w:date="2018-06-27T16:12:00Z"/>
        </w:rPr>
        <w:pPrChange w:id="650" w:author="Graham Smith [2]" w:date="2015-07-16T08:20:00Z">
          <w:pPr>
            <w:pStyle w:val="ListParagraph"/>
            <w:numPr>
              <w:ilvl w:val="1"/>
              <w:numId w:val="16"/>
            </w:numPr>
            <w:ind w:left="1440" w:hanging="360"/>
          </w:pPr>
        </w:pPrChange>
      </w:pPr>
      <w:del w:id="651" w:author="Graham Smith" w:date="2018-06-27T16:12:00Z">
        <w:r w:rsidDel="004A67A5">
          <w:delText>Scan own identity barcode notifying the system that the checking process has started and started by which checker.</w:delText>
        </w:r>
        <w:bookmarkStart w:id="652" w:name="_Toc517879486"/>
        <w:bookmarkStart w:id="653" w:name="_Toc529869251"/>
        <w:bookmarkEnd w:id="652"/>
        <w:bookmarkEnd w:id="653"/>
      </w:del>
    </w:p>
    <w:p w14:paraId="66799783" w14:textId="7A2B26D8" w:rsidR="008A6716" w:rsidDel="004A67A5" w:rsidRDefault="007A7B69">
      <w:pPr>
        <w:pStyle w:val="ListParagraph"/>
        <w:numPr>
          <w:ilvl w:val="1"/>
          <w:numId w:val="16"/>
        </w:numPr>
        <w:jc w:val="both"/>
        <w:rPr>
          <w:del w:id="654" w:author="Graham Smith" w:date="2018-06-27T16:12:00Z"/>
        </w:rPr>
        <w:pPrChange w:id="655" w:author="Graham Smith [2]" w:date="2015-07-16T08:20:00Z">
          <w:pPr>
            <w:pStyle w:val="ListParagraph"/>
            <w:numPr>
              <w:ilvl w:val="1"/>
              <w:numId w:val="16"/>
            </w:numPr>
            <w:ind w:left="1440" w:hanging="360"/>
          </w:pPr>
        </w:pPrChange>
      </w:pPr>
      <w:del w:id="656" w:author="Graham Smith" w:date="2018-06-27T16:12:00Z">
        <w:r w:rsidDel="004A67A5">
          <w:delText>Scan invoice and then scan associated items to a pre-pack bin / container</w:delText>
        </w:r>
        <w:r w:rsidR="008A6716" w:rsidDel="004A67A5">
          <w:delText xml:space="preserve">. No facility will be provided to enter a unit count; each </w:delText>
        </w:r>
      </w:del>
      <w:del w:id="657" w:author="Graham Smith" w:date="2018-06-27T16:09:00Z">
        <w:r w:rsidR="008A6716" w:rsidDel="00FB027A">
          <w:delText>items</w:delText>
        </w:r>
      </w:del>
      <w:del w:id="658" w:author="Graham Smith" w:date="2018-06-27T16:12:00Z">
        <w:r w:rsidR="008A6716" w:rsidDel="004A67A5">
          <w:delText xml:space="preserve"> must be scanned &amp; each scan will be a counter. However, if the checker made a scan error by scanning too many times, the item count must be reset for the specific items and re-scanned.</w:delText>
        </w:r>
        <w:bookmarkStart w:id="659" w:name="_Toc517879487"/>
        <w:bookmarkStart w:id="660" w:name="_Toc529869252"/>
        <w:bookmarkEnd w:id="659"/>
        <w:bookmarkEnd w:id="660"/>
      </w:del>
    </w:p>
    <w:p w14:paraId="66799784" w14:textId="54AA7514" w:rsidR="00403BE3" w:rsidDel="004A67A5" w:rsidRDefault="00403BE3">
      <w:pPr>
        <w:pStyle w:val="ListParagraph"/>
        <w:numPr>
          <w:ilvl w:val="1"/>
          <w:numId w:val="16"/>
        </w:numPr>
        <w:jc w:val="both"/>
        <w:rPr>
          <w:del w:id="661" w:author="Graham Smith" w:date="2018-06-27T16:12:00Z"/>
        </w:rPr>
        <w:pPrChange w:id="662" w:author="Graham Smith [2]" w:date="2015-07-16T08:20:00Z">
          <w:pPr>
            <w:pStyle w:val="ListParagraph"/>
            <w:numPr>
              <w:ilvl w:val="1"/>
              <w:numId w:val="16"/>
            </w:numPr>
            <w:ind w:left="1440" w:hanging="360"/>
          </w:pPr>
        </w:pPrChange>
      </w:pPr>
      <w:del w:id="663" w:author="Graham Smith" w:date="2018-06-27T16:12:00Z">
        <w:r w:rsidDel="004A67A5">
          <w:delText>On scanning the carousel barcoded bag, translate the serial barcode to the related invoice.</w:delText>
        </w:r>
        <w:bookmarkStart w:id="664" w:name="_Toc517879488"/>
        <w:bookmarkStart w:id="665" w:name="_Toc529869253"/>
        <w:bookmarkEnd w:id="664"/>
        <w:bookmarkEnd w:id="665"/>
      </w:del>
    </w:p>
    <w:p w14:paraId="66799785" w14:textId="6A869B98" w:rsidR="00403BE3" w:rsidDel="004A67A5" w:rsidRDefault="00403BE3">
      <w:pPr>
        <w:pStyle w:val="ListParagraph"/>
        <w:numPr>
          <w:ilvl w:val="1"/>
          <w:numId w:val="16"/>
        </w:numPr>
        <w:jc w:val="both"/>
        <w:rPr>
          <w:del w:id="666" w:author="Graham Smith" w:date="2018-06-27T16:12:00Z"/>
        </w:rPr>
        <w:pPrChange w:id="667" w:author="Graham Smith [2]" w:date="2015-07-16T08:20:00Z">
          <w:pPr>
            <w:pStyle w:val="ListParagraph"/>
            <w:numPr>
              <w:ilvl w:val="1"/>
              <w:numId w:val="16"/>
            </w:numPr>
            <w:ind w:left="1440" w:hanging="360"/>
          </w:pPr>
        </w:pPrChange>
      </w:pPr>
      <w:del w:id="668" w:author="Graham Smith" w:date="2018-06-27T16:12:00Z">
        <w:r w:rsidDel="004A67A5">
          <w:delText>For barcode labels that cannot be barcode scanned, the checker needs to be able to type the required stock code.</w:delText>
        </w:r>
        <w:bookmarkStart w:id="669" w:name="_Toc517879489"/>
        <w:bookmarkStart w:id="670" w:name="_Toc529869254"/>
        <w:bookmarkEnd w:id="669"/>
        <w:bookmarkEnd w:id="670"/>
      </w:del>
    </w:p>
    <w:p w14:paraId="66799786" w14:textId="6F9CC0B7" w:rsidR="008A6716" w:rsidDel="004A67A5" w:rsidRDefault="008A6716">
      <w:pPr>
        <w:pStyle w:val="ListParagraph"/>
        <w:numPr>
          <w:ilvl w:val="1"/>
          <w:numId w:val="16"/>
        </w:numPr>
        <w:jc w:val="both"/>
        <w:rPr>
          <w:del w:id="671" w:author="Graham Smith" w:date="2018-06-27T16:12:00Z"/>
        </w:rPr>
        <w:pPrChange w:id="672" w:author="Graham Smith [2]" w:date="2015-07-16T08:20:00Z">
          <w:pPr>
            <w:pStyle w:val="ListParagraph"/>
            <w:numPr>
              <w:ilvl w:val="1"/>
              <w:numId w:val="16"/>
            </w:numPr>
            <w:ind w:left="1440" w:hanging="360"/>
          </w:pPr>
        </w:pPrChange>
      </w:pPr>
      <w:del w:id="673" w:author="Graham Smith" w:date="2018-06-27T16:12:00Z">
        <w:r w:rsidDel="004A67A5">
          <w:delText xml:space="preserve">On scanning the invoice barcode, the tablet display (reserved for the specific checker) needs to list all the items &amp; their item counts. As each item is scanned, the “too be scanned” count is reduced. </w:delText>
        </w:r>
        <w:bookmarkStart w:id="674" w:name="_Toc517879490"/>
        <w:bookmarkStart w:id="675" w:name="_Toc529869255"/>
        <w:bookmarkEnd w:id="674"/>
        <w:bookmarkEnd w:id="675"/>
      </w:del>
    </w:p>
    <w:p w14:paraId="66799787" w14:textId="6B0E95D4" w:rsidR="008A6716" w:rsidDel="004A67A5" w:rsidRDefault="008A6716">
      <w:pPr>
        <w:pStyle w:val="ListParagraph"/>
        <w:numPr>
          <w:ilvl w:val="1"/>
          <w:numId w:val="16"/>
        </w:numPr>
        <w:jc w:val="both"/>
        <w:rPr>
          <w:del w:id="676" w:author="Graham Smith" w:date="2018-06-27T16:12:00Z"/>
        </w:rPr>
        <w:pPrChange w:id="677" w:author="Graham Smith [2]" w:date="2015-07-16T08:20:00Z">
          <w:pPr>
            <w:pStyle w:val="ListParagraph"/>
            <w:numPr>
              <w:ilvl w:val="1"/>
              <w:numId w:val="16"/>
            </w:numPr>
            <w:ind w:left="1440" w:hanging="360"/>
          </w:pPr>
        </w:pPrChange>
      </w:pPr>
      <w:del w:id="678" w:author="Graham Smith" w:date="2018-06-27T16:12:00Z">
        <w:r w:rsidDel="004A67A5">
          <w:delText xml:space="preserve">As soon as all items for a specific part has been scanned, the item is to be removed from the list such that when all items have been accounted for the display list will be “empty” other than items </w:delText>
        </w:r>
        <w:r w:rsidR="0073777D" w:rsidDel="004A67A5">
          <w:delText xml:space="preserve">scanned </w:delText>
        </w:r>
        <w:r w:rsidDel="004A67A5">
          <w:delText>not ordered.</w:delText>
        </w:r>
        <w:r w:rsidR="0073777D" w:rsidDel="004A67A5">
          <w:delText xml:space="preserve"> NOTE: all items must be scanned even if the list is clear so as to record all items picked not ordered.</w:delText>
        </w:r>
        <w:bookmarkStart w:id="679" w:name="_Toc517879491"/>
        <w:bookmarkStart w:id="680" w:name="_Toc529869256"/>
        <w:bookmarkEnd w:id="679"/>
        <w:bookmarkEnd w:id="680"/>
      </w:del>
    </w:p>
    <w:p w14:paraId="66799788" w14:textId="185D2DFC" w:rsidR="008A6716" w:rsidDel="004A67A5" w:rsidRDefault="008A6716">
      <w:pPr>
        <w:pStyle w:val="ListParagraph"/>
        <w:numPr>
          <w:ilvl w:val="1"/>
          <w:numId w:val="16"/>
        </w:numPr>
        <w:jc w:val="both"/>
        <w:rPr>
          <w:del w:id="681" w:author="Graham Smith" w:date="2018-06-27T16:12:00Z"/>
        </w:rPr>
        <w:pPrChange w:id="682" w:author="Graham Smith [2]" w:date="2015-07-16T08:20:00Z">
          <w:pPr>
            <w:pStyle w:val="ListParagraph"/>
            <w:numPr>
              <w:ilvl w:val="1"/>
              <w:numId w:val="16"/>
            </w:numPr>
            <w:ind w:left="1440" w:hanging="360"/>
          </w:pPr>
        </w:pPrChange>
      </w:pPr>
      <w:del w:id="683" w:author="Graham Smith" w:date="2018-06-27T16:12:00Z">
        <w:r w:rsidDel="004A67A5">
          <w:delText>Any items scanned not ordered must be added to the display to reflect exceptions</w:delText>
        </w:r>
        <w:bookmarkStart w:id="684" w:name="_Toc517879492"/>
        <w:bookmarkStart w:id="685" w:name="_Toc529869257"/>
        <w:bookmarkEnd w:id="684"/>
        <w:bookmarkEnd w:id="685"/>
      </w:del>
    </w:p>
    <w:p w14:paraId="66799789" w14:textId="58FD6995" w:rsidR="00403BE3" w:rsidDel="004A67A5" w:rsidRDefault="00403BE3">
      <w:pPr>
        <w:pStyle w:val="ListParagraph"/>
        <w:numPr>
          <w:ilvl w:val="1"/>
          <w:numId w:val="16"/>
        </w:numPr>
        <w:jc w:val="both"/>
        <w:rPr>
          <w:del w:id="686" w:author="Graham Smith" w:date="2018-06-27T16:12:00Z"/>
        </w:rPr>
        <w:pPrChange w:id="687" w:author="Graham Smith [2]" w:date="2015-07-16T08:20:00Z">
          <w:pPr>
            <w:pStyle w:val="ListParagraph"/>
            <w:numPr>
              <w:ilvl w:val="1"/>
              <w:numId w:val="16"/>
            </w:numPr>
            <w:ind w:left="1440" w:hanging="360"/>
          </w:pPr>
        </w:pPrChange>
      </w:pPr>
      <w:del w:id="688" w:author="Graham Smith" w:date="2018-06-27T16:12:00Z">
        <w:r w:rsidDel="004A67A5">
          <w:delText xml:space="preserve">If all items are accounted for, the checking process is </w:delText>
        </w:r>
        <w:r w:rsidDel="004A67A5">
          <w:rPr>
            <w:b/>
            <w:i/>
          </w:rPr>
          <w:delText>closed</w:delText>
        </w:r>
        <w:r w:rsidDel="004A67A5">
          <w:rPr>
            <w:i/>
          </w:rPr>
          <w:delText xml:space="preserve"> </w:delText>
        </w:r>
        <w:r w:rsidDel="004A67A5">
          <w:delText>and the packing process is commenced including the printing of parcel labels</w:delText>
        </w:r>
        <w:r w:rsidR="008A6716" w:rsidDel="004A67A5">
          <w:delText>. The signal to indicate that all items have been scanned is initiated by scanning a reserved barcode</w:delText>
        </w:r>
        <w:r w:rsidR="0073777D" w:rsidDel="004A67A5">
          <w:delText xml:space="preserve"> used for this purpose.</w:delText>
        </w:r>
        <w:bookmarkStart w:id="689" w:name="_Toc517879493"/>
        <w:bookmarkStart w:id="690" w:name="_Toc529869258"/>
        <w:bookmarkEnd w:id="689"/>
        <w:bookmarkEnd w:id="690"/>
      </w:del>
    </w:p>
    <w:p w14:paraId="6679978A" w14:textId="47529403" w:rsidR="00403BE3" w:rsidDel="004A67A5" w:rsidRDefault="00403BE3">
      <w:pPr>
        <w:pStyle w:val="ListParagraph"/>
        <w:numPr>
          <w:ilvl w:val="1"/>
          <w:numId w:val="16"/>
        </w:numPr>
        <w:jc w:val="both"/>
        <w:rPr>
          <w:del w:id="691" w:author="Graham Smith" w:date="2018-06-27T16:12:00Z"/>
        </w:rPr>
        <w:pPrChange w:id="692" w:author="Graham Smith [2]" w:date="2015-07-16T08:20:00Z">
          <w:pPr>
            <w:pStyle w:val="ListParagraph"/>
            <w:numPr>
              <w:ilvl w:val="1"/>
              <w:numId w:val="16"/>
            </w:numPr>
            <w:ind w:left="1440" w:hanging="360"/>
          </w:pPr>
        </w:pPrChange>
      </w:pPr>
      <w:del w:id="693" w:author="Graham Smith" w:date="2018-06-27T16:12:00Z">
        <w:r w:rsidDel="004A67A5">
          <w:delText xml:space="preserve">If the ordered items </w:delText>
        </w:r>
        <w:r w:rsidR="0073777D" w:rsidDel="004A67A5">
          <w:delText xml:space="preserve">list </w:delText>
        </w:r>
        <w:r w:rsidDel="004A67A5">
          <w:delText>is incomplete</w:delText>
        </w:r>
        <w:r w:rsidR="0073777D" w:rsidDel="004A67A5">
          <w:delText xml:space="preserve"> (no more items to be scanned)</w:delText>
        </w:r>
        <w:r w:rsidDel="004A67A5">
          <w:delText>:</w:delText>
        </w:r>
        <w:bookmarkStart w:id="694" w:name="_Toc517879494"/>
        <w:bookmarkStart w:id="695" w:name="_Toc529869259"/>
        <w:bookmarkEnd w:id="694"/>
        <w:bookmarkEnd w:id="695"/>
      </w:del>
    </w:p>
    <w:p w14:paraId="6679978B" w14:textId="4F4AFEA8" w:rsidR="00403BE3" w:rsidDel="004A67A5" w:rsidRDefault="00403BE3">
      <w:pPr>
        <w:pStyle w:val="ListParagraph"/>
        <w:numPr>
          <w:ilvl w:val="2"/>
          <w:numId w:val="16"/>
        </w:numPr>
        <w:jc w:val="both"/>
        <w:rPr>
          <w:del w:id="696" w:author="Graham Smith" w:date="2018-06-27T16:12:00Z"/>
        </w:rPr>
        <w:pPrChange w:id="697" w:author="Graham Smith [2]" w:date="2015-07-16T08:20:00Z">
          <w:pPr>
            <w:pStyle w:val="ListParagraph"/>
            <w:numPr>
              <w:ilvl w:val="2"/>
              <w:numId w:val="16"/>
            </w:numPr>
            <w:ind w:left="2160" w:hanging="360"/>
          </w:pPr>
        </w:pPrChange>
      </w:pPr>
      <w:del w:id="698" w:author="Graham Smith" w:date="2018-06-27T16:12:00Z">
        <w:r w:rsidDel="004A67A5">
          <w:delText xml:space="preserve">The checking process is abandoned, and the order passed into a “quarantine” state for the picker to correct. </w:delText>
        </w:r>
        <w:bookmarkStart w:id="699" w:name="_Toc517879495"/>
        <w:bookmarkStart w:id="700" w:name="_Toc529869260"/>
        <w:bookmarkEnd w:id="699"/>
        <w:bookmarkEnd w:id="700"/>
      </w:del>
    </w:p>
    <w:p w14:paraId="6679978C" w14:textId="3E55582B" w:rsidR="007A7B69" w:rsidDel="004A67A5" w:rsidRDefault="00403BE3">
      <w:pPr>
        <w:pStyle w:val="ListParagraph"/>
        <w:numPr>
          <w:ilvl w:val="2"/>
          <w:numId w:val="16"/>
        </w:numPr>
        <w:jc w:val="both"/>
        <w:rPr>
          <w:del w:id="701" w:author="Graham Smith" w:date="2018-06-27T16:12:00Z"/>
        </w:rPr>
        <w:pPrChange w:id="702" w:author="Graham Smith [2]" w:date="2015-07-16T08:20:00Z">
          <w:pPr>
            <w:pStyle w:val="ListParagraph"/>
            <w:numPr>
              <w:ilvl w:val="2"/>
              <w:numId w:val="16"/>
            </w:numPr>
            <w:ind w:left="2160" w:hanging="360"/>
          </w:pPr>
        </w:pPrChange>
      </w:pPr>
      <w:del w:id="703" w:author="Graham Smith" w:date="2018-06-27T16:12:00Z">
        <w:r w:rsidDel="004A67A5">
          <w:delText>On receipt of the “corrected” order, the checking process is started from scratch.</w:delText>
        </w:r>
        <w:bookmarkStart w:id="704" w:name="_Toc517879496"/>
        <w:bookmarkStart w:id="705" w:name="_Toc529869261"/>
        <w:bookmarkEnd w:id="704"/>
        <w:bookmarkEnd w:id="705"/>
      </w:del>
    </w:p>
    <w:p w14:paraId="6679978D" w14:textId="66B334C4" w:rsidR="00403BE3" w:rsidDel="004A67A5" w:rsidRDefault="00403BE3">
      <w:pPr>
        <w:pStyle w:val="ListParagraph"/>
        <w:numPr>
          <w:ilvl w:val="2"/>
          <w:numId w:val="16"/>
        </w:numPr>
        <w:jc w:val="both"/>
        <w:rPr>
          <w:del w:id="706" w:author="Graham Smith" w:date="2018-06-27T16:12:00Z"/>
        </w:rPr>
        <w:pPrChange w:id="707" w:author="Graham Smith [2]" w:date="2015-07-16T08:20:00Z">
          <w:pPr>
            <w:pStyle w:val="ListParagraph"/>
            <w:numPr>
              <w:ilvl w:val="2"/>
              <w:numId w:val="16"/>
            </w:numPr>
            <w:ind w:left="2160" w:hanging="360"/>
          </w:pPr>
        </w:pPrChange>
      </w:pPr>
      <w:del w:id="708" w:author="Graham Smith" w:date="2018-06-27T16:12:00Z">
        <w:r w:rsidDel="004A67A5">
          <w:delText>This process is repeated until the order is correctly processed or cancelled.</w:delText>
        </w:r>
        <w:bookmarkStart w:id="709" w:name="_Toc517879497"/>
        <w:bookmarkStart w:id="710" w:name="_Toc529869262"/>
        <w:bookmarkEnd w:id="709"/>
        <w:bookmarkEnd w:id="710"/>
      </w:del>
    </w:p>
    <w:p w14:paraId="6679978E" w14:textId="28143388" w:rsidR="00403BE3" w:rsidDel="004A67A5" w:rsidRDefault="00403BE3">
      <w:pPr>
        <w:pStyle w:val="ListParagraph"/>
        <w:numPr>
          <w:ilvl w:val="2"/>
          <w:numId w:val="16"/>
        </w:numPr>
        <w:jc w:val="both"/>
        <w:rPr>
          <w:del w:id="711" w:author="Graham Smith" w:date="2018-06-27T16:12:00Z"/>
        </w:rPr>
        <w:pPrChange w:id="712" w:author="Graham Smith [2]" w:date="2015-07-16T08:20:00Z">
          <w:pPr>
            <w:pStyle w:val="ListParagraph"/>
            <w:numPr>
              <w:ilvl w:val="2"/>
              <w:numId w:val="16"/>
            </w:numPr>
            <w:ind w:left="2160" w:hanging="360"/>
          </w:pPr>
        </w:pPrChange>
      </w:pPr>
      <w:del w:id="713" w:author="Graham Smith" w:date="2018-06-27T16:12:00Z">
        <w:r w:rsidDel="004A67A5">
          <w:delText xml:space="preserve">Each check attempt abandoned is recorded with a </w:delText>
        </w:r>
        <w:r w:rsidRPr="00403BE3" w:rsidDel="004A67A5">
          <w:rPr>
            <w:b/>
            <w:i/>
          </w:rPr>
          <w:delText>reason</w:delText>
        </w:r>
        <w:r w:rsidDel="004A67A5">
          <w:delText xml:space="preserve"> </w:delText>
        </w:r>
        <w:r w:rsidRPr="00403BE3" w:rsidDel="004A67A5">
          <w:rPr>
            <w:b/>
            <w:i/>
          </w:rPr>
          <w:delText>&amp; description</w:delText>
        </w:r>
        <w:r w:rsidDel="004A67A5">
          <w:delText xml:space="preserve"> sufficient for a management assessment.</w:delText>
        </w:r>
        <w:bookmarkStart w:id="714" w:name="_Toc517879498"/>
        <w:bookmarkStart w:id="715" w:name="_Toc529869263"/>
        <w:bookmarkEnd w:id="714"/>
        <w:bookmarkEnd w:id="715"/>
      </w:del>
    </w:p>
    <w:p w14:paraId="6679978F" w14:textId="4FADA7C1" w:rsidR="00403BE3" w:rsidDel="004A67A5" w:rsidRDefault="00403BE3">
      <w:pPr>
        <w:pStyle w:val="ListParagraph"/>
        <w:numPr>
          <w:ilvl w:val="1"/>
          <w:numId w:val="16"/>
        </w:numPr>
        <w:jc w:val="both"/>
        <w:rPr>
          <w:del w:id="716" w:author="Graham Smith" w:date="2018-06-27T16:12:00Z"/>
        </w:rPr>
        <w:pPrChange w:id="717" w:author="Graham Smith [2]" w:date="2015-07-16T08:20:00Z">
          <w:pPr>
            <w:pStyle w:val="ListParagraph"/>
            <w:numPr>
              <w:ilvl w:val="1"/>
              <w:numId w:val="16"/>
            </w:numPr>
            <w:ind w:left="1440" w:hanging="360"/>
          </w:pPr>
        </w:pPrChange>
      </w:pPr>
      <w:del w:id="718" w:author="Graham Smith" w:date="2018-06-27T16:12:00Z">
        <w:r w:rsidDel="004A67A5">
          <w:delText>All items picked in excess needs to be recorded for management assessment.</w:delText>
        </w:r>
        <w:bookmarkStart w:id="719" w:name="_Toc517879499"/>
        <w:bookmarkStart w:id="720" w:name="_Toc529869264"/>
        <w:bookmarkEnd w:id="719"/>
        <w:bookmarkEnd w:id="720"/>
      </w:del>
    </w:p>
    <w:p w14:paraId="66799790" w14:textId="17BAF143" w:rsidR="00403BE3" w:rsidDel="004A67A5" w:rsidRDefault="00403BE3">
      <w:pPr>
        <w:pStyle w:val="Heading2"/>
        <w:numPr>
          <w:ilvl w:val="1"/>
          <w:numId w:val="1"/>
        </w:numPr>
        <w:jc w:val="both"/>
        <w:rPr>
          <w:del w:id="721" w:author="Graham Smith" w:date="2018-06-27T16:12:00Z"/>
        </w:rPr>
        <w:pPrChange w:id="722" w:author="Graham Smith [2]" w:date="2015-07-16T08:20:00Z">
          <w:pPr>
            <w:pStyle w:val="Heading2"/>
            <w:numPr>
              <w:ilvl w:val="1"/>
              <w:numId w:val="1"/>
            </w:numPr>
            <w:ind w:left="750" w:hanging="390"/>
          </w:pPr>
        </w:pPrChange>
      </w:pPr>
      <w:del w:id="723" w:author="Graham Smith" w:date="2018-06-27T16:12:00Z">
        <w:r w:rsidDel="004A67A5">
          <w:delText>Technology support</w:delText>
        </w:r>
        <w:bookmarkStart w:id="724" w:name="_Toc517879500"/>
        <w:bookmarkStart w:id="725" w:name="_Toc529869265"/>
        <w:bookmarkEnd w:id="724"/>
        <w:bookmarkEnd w:id="725"/>
      </w:del>
    </w:p>
    <w:p w14:paraId="66799791" w14:textId="57F8690A" w:rsidR="00403BE3" w:rsidDel="004A67A5" w:rsidRDefault="00403BE3">
      <w:pPr>
        <w:jc w:val="both"/>
        <w:rPr>
          <w:del w:id="726" w:author="Graham Smith" w:date="2018-06-27T16:12:00Z"/>
        </w:rPr>
        <w:pPrChange w:id="727" w:author="Graham Smith [2]" w:date="2015-07-16T08:20:00Z">
          <w:pPr/>
        </w:pPrChange>
      </w:pPr>
      <w:del w:id="728" w:author="Graham Smith" w:date="2018-06-27T16:12:00Z">
        <w:r w:rsidDel="004A67A5">
          <w:delText xml:space="preserve">This process is inherently requires the checker to be </w:delText>
        </w:r>
        <w:r w:rsidR="00B0597C" w:rsidDel="004A67A5">
          <w:delText xml:space="preserve">reasonably </w:delText>
        </w:r>
        <w:r w:rsidR="00B0597C" w:rsidDel="004A67A5">
          <w:rPr>
            <w:b/>
            <w:i/>
          </w:rPr>
          <w:delText>mobile</w:delText>
        </w:r>
        <w:r w:rsidR="00B0597C" w:rsidDel="004A67A5">
          <w:delText xml:space="preserve"> thus the following should be considered as part of the infrastructure requirements:</w:delText>
        </w:r>
        <w:bookmarkStart w:id="729" w:name="_Toc517879501"/>
        <w:bookmarkStart w:id="730" w:name="_Toc529869266"/>
        <w:bookmarkEnd w:id="729"/>
        <w:bookmarkEnd w:id="730"/>
      </w:del>
    </w:p>
    <w:p w14:paraId="66799792" w14:textId="6F03CB30" w:rsidR="00B0597C" w:rsidDel="004A67A5" w:rsidRDefault="00B0597C">
      <w:pPr>
        <w:pStyle w:val="ListParagraph"/>
        <w:numPr>
          <w:ilvl w:val="0"/>
          <w:numId w:val="17"/>
        </w:numPr>
        <w:jc w:val="both"/>
        <w:rPr>
          <w:del w:id="731" w:author="Graham Smith" w:date="2018-06-27T16:12:00Z"/>
        </w:rPr>
        <w:pPrChange w:id="732" w:author="Graham Smith [2]" w:date="2015-07-16T08:20:00Z">
          <w:pPr>
            <w:pStyle w:val="ListParagraph"/>
            <w:numPr>
              <w:numId w:val="17"/>
            </w:numPr>
            <w:ind w:hanging="360"/>
          </w:pPr>
        </w:pPrChange>
      </w:pPr>
      <w:del w:id="733" w:author="Graham Smith" w:date="2018-06-27T16:12:00Z">
        <w:r w:rsidDel="004A67A5">
          <w:delText xml:space="preserve">WiFi network that will allow </w:delText>
        </w:r>
        <w:r w:rsidDel="004A67A5">
          <w:rPr>
            <w:b/>
            <w:i/>
          </w:rPr>
          <w:delText xml:space="preserve">untethered </w:delText>
        </w:r>
        <w:r w:rsidDel="004A67A5">
          <w:delText xml:space="preserve"> barcode scanning</w:delText>
        </w:r>
        <w:bookmarkStart w:id="734" w:name="_Toc517879502"/>
        <w:bookmarkStart w:id="735" w:name="_Toc529869267"/>
        <w:bookmarkEnd w:id="734"/>
        <w:bookmarkEnd w:id="735"/>
      </w:del>
    </w:p>
    <w:p w14:paraId="66799793" w14:textId="595EBA92" w:rsidR="00D16E2D" w:rsidDel="004A67A5" w:rsidRDefault="00D16E2D">
      <w:pPr>
        <w:pStyle w:val="ListParagraph"/>
        <w:numPr>
          <w:ilvl w:val="0"/>
          <w:numId w:val="17"/>
        </w:numPr>
        <w:jc w:val="both"/>
        <w:rPr>
          <w:del w:id="736" w:author="Graham Smith" w:date="2018-06-27T16:12:00Z"/>
        </w:rPr>
        <w:pPrChange w:id="737" w:author="Graham Smith [2]" w:date="2015-07-16T08:20:00Z">
          <w:pPr>
            <w:pStyle w:val="ListParagraph"/>
            <w:numPr>
              <w:numId w:val="17"/>
            </w:numPr>
            <w:ind w:hanging="360"/>
          </w:pPr>
        </w:pPrChange>
      </w:pPr>
      <w:del w:id="738" w:author="Graham Smith" w:date="2018-06-27T16:12:00Z">
        <w:r w:rsidDel="004A67A5">
          <w:delText>Display units for consideration</w:delText>
        </w:r>
        <w:bookmarkStart w:id="739" w:name="_Toc517879503"/>
        <w:bookmarkStart w:id="740" w:name="_Toc529869268"/>
        <w:bookmarkEnd w:id="739"/>
        <w:bookmarkEnd w:id="740"/>
      </w:del>
    </w:p>
    <w:p w14:paraId="66799794" w14:textId="48813069" w:rsidR="00D16E2D" w:rsidDel="004A67A5" w:rsidRDefault="00D16E2D">
      <w:pPr>
        <w:pStyle w:val="ListParagraph"/>
        <w:numPr>
          <w:ilvl w:val="1"/>
          <w:numId w:val="17"/>
        </w:numPr>
        <w:jc w:val="both"/>
        <w:rPr>
          <w:del w:id="741" w:author="Graham Smith" w:date="2018-06-27T16:12:00Z"/>
        </w:rPr>
        <w:pPrChange w:id="742" w:author="Graham Smith [2]" w:date="2015-07-16T08:20:00Z">
          <w:pPr>
            <w:pStyle w:val="ListParagraph"/>
            <w:numPr>
              <w:ilvl w:val="1"/>
              <w:numId w:val="17"/>
            </w:numPr>
            <w:ind w:left="1440" w:hanging="360"/>
          </w:pPr>
        </w:pPrChange>
      </w:pPr>
      <w:del w:id="743" w:author="Graham Smith" w:date="2018-06-27T16:12:00Z">
        <w:r w:rsidDel="004A67A5">
          <w:delText>Consumer type Android tablets mounted between checker tables housed in a steel protective housing.</w:delText>
        </w:r>
        <w:bookmarkStart w:id="744" w:name="_Toc517879504"/>
        <w:bookmarkStart w:id="745" w:name="_Toc529869269"/>
        <w:bookmarkEnd w:id="744"/>
        <w:bookmarkEnd w:id="745"/>
      </w:del>
    </w:p>
    <w:p w14:paraId="66799795" w14:textId="51FB95EC" w:rsidR="00D16E2D" w:rsidDel="004A67A5" w:rsidRDefault="00D16E2D">
      <w:pPr>
        <w:pStyle w:val="ListParagraph"/>
        <w:numPr>
          <w:ilvl w:val="1"/>
          <w:numId w:val="17"/>
        </w:numPr>
        <w:jc w:val="both"/>
        <w:rPr>
          <w:del w:id="746" w:author="Graham Smith" w:date="2018-06-27T16:12:00Z"/>
        </w:rPr>
        <w:pPrChange w:id="747" w:author="Graham Smith [2]" w:date="2015-07-16T08:20:00Z">
          <w:pPr>
            <w:pStyle w:val="ListParagraph"/>
            <w:numPr>
              <w:ilvl w:val="1"/>
              <w:numId w:val="17"/>
            </w:numPr>
            <w:ind w:left="1440" w:hanging="360"/>
          </w:pPr>
        </w:pPrChange>
      </w:pPr>
      <w:del w:id="748" w:author="Graham Smith" w:date="2018-06-27T16:12:00Z">
        <w:r w:rsidDel="004A67A5">
          <w:delText>2 Checkers (tables with checker space back to back) share a tablet where the display area is mapped in 2 sections.</w:delText>
        </w:r>
        <w:bookmarkStart w:id="749" w:name="_Toc517879505"/>
        <w:bookmarkStart w:id="750" w:name="_Toc529869270"/>
        <w:bookmarkEnd w:id="749"/>
        <w:bookmarkEnd w:id="750"/>
      </w:del>
    </w:p>
    <w:p w14:paraId="66799796" w14:textId="028695EE" w:rsidR="008A6716" w:rsidDel="004A67A5" w:rsidRDefault="00D16E2D">
      <w:pPr>
        <w:pStyle w:val="ListParagraph"/>
        <w:numPr>
          <w:ilvl w:val="1"/>
          <w:numId w:val="17"/>
        </w:numPr>
        <w:jc w:val="both"/>
        <w:rPr>
          <w:del w:id="751" w:author="Graham Smith" w:date="2018-06-27T16:12:00Z"/>
        </w:rPr>
        <w:pPrChange w:id="752" w:author="Graham Smith [2]" w:date="2015-07-16T08:20:00Z">
          <w:pPr>
            <w:pStyle w:val="ListParagraph"/>
            <w:numPr>
              <w:ilvl w:val="1"/>
              <w:numId w:val="17"/>
            </w:numPr>
            <w:ind w:left="1440" w:hanging="360"/>
          </w:pPr>
        </w:pPrChange>
      </w:pPr>
      <w:del w:id="753" w:author="Graham Smith" w:date="2018-06-27T16:12:00Z">
        <w:r w:rsidDel="004A67A5">
          <w:delText xml:space="preserve">If a checker is required to enter data </w:delText>
        </w:r>
        <w:r w:rsidR="008A6716" w:rsidDel="004A67A5">
          <w:delText>(by exception), the soft tablet keyboard is used</w:delText>
        </w:r>
        <w:bookmarkStart w:id="754" w:name="_Toc517879506"/>
        <w:bookmarkStart w:id="755" w:name="_Toc529869271"/>
        <w:bookmarkEnd w:id="754"/>
        <w:bookmarkEnd w:id="755"/>
      </w:del>
    </w:p>
    <w:p w14:paraId="66799797" w14:textId="694E0C46" w:rsidR="00D16E2D" w:rsidDel="004A67A5" w:rsidRDefault="008A6716">
      <w:pPr>
        <w:pStyle w:val="ListParagraph"/>
        <w:numPr>
          <w:ilvl w:val="1"/>
          <w:numId w:val="17"/>
        </w:numPr>
        <w:jc w:val="both"/>
        <w:rPr>
          <w:del w:id="756" w:author="Graham Smith" w:date="2018-06-27T16:12:00Z"/>
        </w:rPr>
        <w:pPrChange w:id="757" w:author="Graham Smith [2]" w:date="2015-07-16T08:20:00Z">
          <w:pPr>
            <w:pStyle w:val="ListParagraph"/>
            <w:numPr>
              <w:ilvl w:val="1"/>
              <w:numId w:val="17"/>
            </w:numPr>
            <w:ind w:left="1440" w:hanging="360"/>
          </w:pPr>
        </w:pPrChange>
      </w:pPr>
      <w:del w:id="758" w:author="Graham Smith" w:date="2018-06-27T16:12:00Z">
        <w:r w:rsidDel="004A67A5">
          <w:delText xml:space="preserve">Each tablet is connected to the main ePart database via the WiFi </w:delText>
        </w:r>
        <w:bookmarkStart w:id="759" w:name="_Toc517879507"/>
        <w:bookmarkStart w:id="760" w:name="_Toc529869272"/>
        <w:bookmarkEnd w:id="759"/>
        <w:bookmarkEnd w:id="760"/>
      </w:del>
    </w:p>
    <w:p w14:paraId="66799798" w14:textId="2F43A8E9" w:rsidR="00B0597C" w:rsidDel="004A67A5" w:rsidRDefault="00D16E2D">
      <w:pPr>
        <w:pStyle w:val="ListParagraph"/>
        <w:numPr>
          <w:ilvl w:val="0"/>
          <w:numId w:val="17"/>
        </w:numPr>
        <w:jc w:val="both"/>
        <w:rPr>
          <w:del w:id="761" w:author="Graham Smith" w:date="2018-06-27T16:12:00Z"/>
        </w:rPr>
        <w:pPrChange w:id="762" w:author="Graham Smith [2]" w:date="2015-07-16T08:20:00Z">
          <w:pPr>
            <w:pStyle w:val="ListParagraph"/>
            <w:numPr>
              <w:numId w:val="17"/>
            </w:numPr>
            <w:ind w:hanging="360"/>
          </w:pPr>
        </w:pPrChange>
      </w:pPr>
      <w:del w:id="763" w:author="Graham Smith" w:date="2018-06-27T16:12:00Z">
        <w:r w:rsidDel="004A67A5">
          <w:delText>Barcode style &amp; formats f</w:delText>
        </w:r>
        <w:r w:rsidR="00B0597C" w:rsidDel="004A67A5">
          <w:delText>or consideration:</w:delText>
        </w:r>
        <w:bookmarkStart w:id="764" w:name="_Toc517879508"/>
        <w:bookmarkStart w:id="765" w:name="_Toc529869273"/>
        <w:bookmarkEnd w:id="764"/>
        <w:bookmarkEnd w:id="765"/>
      </w:del>
    </w:p>
    <w:p w14:paraId="66799799" w14:textId="7509D8A5" w:rsidR="00B0597C" w:rsidDel="004A67A5" w:rsidRDefault="00B0597C">
      <w:pPr>
        <w:pStyle w:val="ListParagraph"/>
        <w:numPr>
          <w:ilvl w:val="1"/>
          <w:numId w:val="17"/>
        </w:numPr>
        <w:jc w:val="both"/>
        <w:rPr>
          <w:del w:id="766" w:author="Graham Smith" w:date="2018-06-27T16:12:00Z"/>
        </w:rPr>
        <w:pPrChange w:id="767" w:author="Graham Smith [2]" w:date="2015-07-16T08:20:00Z">
          <w:pPr>
            <w:pStyle w:val="ListParagraph"/>
            <w:numPr>
              <w:ilvl w:val="1"/>
              <w:numId w:val="17"/>
            </w:numPr>
            <w:ind w:left="1440" w:hanging="360"/>
          </w:pPr>
        </w:pPrChange>
      </w:pPr>
      <w:del w:id="768" w:author="Graham Smith" w:date="2018-06-27T16:12:00Z">
        <w:r w:rsidDel="004A67A5">
          <w:delText xml:space="preserve">Supermarket stationary scanners that allow the checker to slide the items past a scanner periphery one item at a time, thus permitting item count to be verified. </w:delText>
        </w:r>
        <w:bookmarkStart w:id="769" w:name="_Toc517879509"/>
        <w:bookmarkStart w:id="770" w:name="_Toc529869274"/>
        <w:bookmarkEnd w:id="769"/>
        <w:bookmarkEnd w:id="770"/>
      </w:del>
    </w:p>
    <w:p w14:paraId="6679979A" w14:textId="15C929D4" w:rsidR="00B0597C" w:rsidDel="004A67A5" w:rsidRDefault="00B0597C">
      <w:pPr>
        <w:pStyle w:val="ListParagraph"/>
        <w:ind w:left="1440"/>
        <w:jc w:val="both"/>
        <w:rPr>
          <w:del w:id="771" w:author="Graham Smith" w:date="2018-06-27T16:12:00Z"/>
        </w:rPr>
        <w:pPrChange w:id="772" w:author="Graham Smith [2]" w:date="2015-07-16T08:20:00Z">
          <w:pPr>
            <w:pStyle w:val="ListParagraph"/>
            <w:ind w:left="1440"/>
          </w:pPr>
        </w:pPrChange>
      </w:pPr>
      <w:bookmarkStart w:id="773" w:name="_Toc517879510"/>
      <w:bookmarkStart w:id="774" w:name="_Toc529869275"/>
      <w:bookmarkEnd w:id="773"/>
      <w:bookmarkEnd w:id="774"/>
    </w:p>
    <w:p w14:paraId="6679979B" w14:textId="14B057D2" w:rsidR="00B0597C" w:rsidDel="004A67A5" w:rsidRDefault="00B0597C">
      <w:pPr>
        <w:pStyle w:val="ListParagraph"/>
        <w:ind w:left="1440"/>
        <w:jc w:val="both"/>
        <w:rPr>
          <w:del w:id="775" w:author="Graham Smith" w:date="2018-06-27T16:12:00Z"/>
        </w:rPr>
        <w:pPrChange w:id="776" w:author="Graham Smith [2]" w:date="2015-07-16T08:20:00Z">
          <w:pPr>
            <w:pStyle w:val="ListParagraph"/>
            <w:ind w:left="1440"/>
          </w:pPr>
        </w:pPrChange>
      </w:pPr>
      <w:del w:id="777" w:author="Graham Smith" w:date="2018-06-27T16:12:00Z">
        <w:r w:rsidDel="004A67A5">
          <w:delText>However, this will not work well for large items such as engine blocks and this scanning option should be reconsidered before implementing</w:delText>
        </w:r>
        <w:bookmarkStart w:id="778" w:name="_Toc517879511"/>
        <w:bookmarkStart w:id="779" w:name="_Toc529869276"/>
        <w:bookmarkEnd w:id="778"/>
        <w:bookmarkEnd w:id="779"/>
      </w:del>
    </w:p>
    <w:p w14:paraId="6679979C" w14:textId="5F418AA4" w:rsidR="00B0597C" w:rsidDel="004A67A5" w:rsidRDefault="00B0597C">
      <w:pPr>
        <w:pStyle w:val="ListParagraph"/>
        <w:numPr>
          <w:ilvl w:val="1"/>
          <w:numId w:val="17"/>
        </w:numPr>
        <w:jc w:val="both"/>
        <w:rPr>
          <w:del w:id="780" w:author="Graham Smith" w:date="2018-06-27T16:12:00Z"/>
        </w:rPr>
        <w:pPrChange w:id="781" w:author="Graham Smith [2]" w:date="2015-07-16T08:20:00Z">
          <w:pPr>
            <w:pStyle w:val="ListParagraph"/>
            <w:numPr>
              <w:ilvl w:val="1"/>
              <w:numId w:val="17"/>
            </w:numPr>
            <w:ind w:left="1440" w:hanging="360"/>
          </w:pPr>
        </w:pPrChange>
      </w:pPr>
      <w:del w:id="782" w:author="Graham Smith" w:date="2018-06-27T16:12:00Z">
        <w:r w:rsidDel="004A67A5">
          <w:delText>Cabled scanners</w:delText>
        </w:r>
        <w:bookmarkStart w:id="783" w:name="_Toc517879512"/>
        <w:bookmarkStart w:id="784" w:name="_Toc529869277"/>
        <w:bookmarkEnd w:id="783"/>
        <w:bookmarkEnd w:id="784"/>
      </w:del>
    </w:p>
    <w:p w14:paraId="6679979D" w14:textId="7070ACB6" w:rsidR="00B0597C" w:rsidDel="004A67A5" w:rsidRDefault="00B0597C">
      <w:pPr>
        <w:pStyle w:val="ListParagraph"/>
        <w:ind w:left="1440"/>
        <w:jc w:val="both"/>
        <w:rPr>
          <w:del w:id="785" w:author="Graham Smith" w:date="2018-06-27T16:12:00Z"/>
        </w:rPr>
        <w:pPrChange w:id="786" w:author="Graham Smith [2]" w:date="2015-07-16T08:20:00Z">
          <w:pPr>
            <w:pStyle w:val="ListParagraph"/>
            <w:ind w:left="1440"/>
          </w:pPr>
        </w:pPrChange>
      </w:pPr>
      <w:bookmarkStart w:id="787" w:name="_Toc517879513"/>
      <w:bookmarkStart w:id="788" w:name="_Toc529869278"/>
      <w:bookmarkEnd w:id="787"/>
      <w:bookmarkEnd w:id="788"/>
    </w:p>
    <w:p w14:paraId="6679979E" w14:textId="3B2DFFD8" w:rsidR="00B0597C" w:rsidDel="004A67A5" w:rsidRDefault="00B0597C">
      <w:pPr>
        <w:pStyle w:val="ListParagraph"/>
        <w:ind w:left="1440"/>
        <w:jc w:val="both"/>
        <w:rPr>
          <w:del w:id="789" w:author="Graham Smith" w:date="2018-06-27T16:12:00Z"/>
        </w:rPr>
        <w:pPrChange w:id="790" w:author="Graham Smith [2]" w:date="2015-07-16T08:20:00Z">
          <w:pPr>
            <w:pStyle w:val="ListParagraph"/>
            <w:ind w:left="1440"/>
          </w:pPr>
        </w:pPrChange>
      </w:pPr>
      <w:del w:id="791" w:author="Graham Smith" w:date="2018-06-27T16:12:00Z">
        <w:r w:rsidDel="004A67A5">
          <w:delText>These present as a “standard” option but will hamper mobility moving from side to side on the checking table and should be a lesser solution implementation</w:delText>
        </w:r>
        <w:bookmarkStart w:id="792" w:name="_Toc517879514"/>
        <w:bookmarkStart w:id="793" w:name="_Toc529869279"/>
        <w:bookmarkEnd w:id="792"/>
        <w:bookmarkEnd w:id="793"/>
      </w:del>
    </w:p>
    <w:p w14:paraId="6679979F" w14:textId="5C19CFAF" w:rsidR="00B0597C" w:rsidDel="004A67A5" w:rsidRDefault="00B0597C">
      <w:pPr>
        <w:pStyle w:val="ListParagraph"/>
        <w:numPr>
          <w:ilvl w:val="1"/>
          <w:numId w:val="17"/>
        </w:numPr>
        <w:jc w:val="both"/>
        <w:rPr>
          <w:del w:id="794" w:author="Graham Smith" w:date="2018-06-27T16:12:00Z"/>
        </w:rPr>
        <w:pPrChange w:id="795" w:author="Graham Smith [2]" w:date="2015-07-16T08:20:00Z">
          <w:pPr>
            <w:pStyle w:val="ListParagraph"/>
            <w:numPr>
              <w:ilvl w:val="1"/>
              <w:numId w:val="17"/>
            </w:numPr>
            <w:ind w:left="1440" w:hanging="360"/>
          </w:pPr>
        </w:pPrChange>
      </w:pPr>
      <w:del w:id="796" w:author="Graham Smith" w:date="2018-06-27T16:12:00Z">
        <w:r w:rsidDel="004A67A5">
          <w:delText>Blue tooth scanners</w:delText>
        </w:r>
        <w:bookmarkStart w:id="797" w:name="_Toc517879515"/>
        <w:bookmarkStart w:id="798" w:name="_Toc529869280"/>
        <w:bookmarkEnd w:id="797"/>
        <w:bookmarkEnd w:id="798"/>
      </w:del>
    </w:p>
    <w:p w14:paraId="667997A0" w14:textId="76E51427" w:rsidR="00B0597C" w:rsidDel="004A67A5" w:rsidRDefault="00B0597C">
      <w:pPr>
        <w:pStyle w:val="ListParagraph"/>
        <w:ind w:left="1440"/>
        <w:jc w:val="both"/>
        <w:rPr>
          <w:del w:id="799" w:author="Graham Smith" w:date="2018-06-27T16:12:00Z"/>
        </w:rPr>
        <w:pPrChange w:id="800" w:author="Graham Smith [2]" w:date="2015-07-16T08:20:00Z">
          <w:pPr>
            <w:pStyle w:val="ListParagraph"/>
            <w:ind w:left="1440"/>
          </w:pPr>
        </w:pPrChange>
      </w:pPr>
      <w:del w:id="801" w:author="Graham Smith" w:date="2018-06-27T16:12:00Z">
        <w:r w:rsidDel="004A67A5">
          <w:delText>This format should be the preferred method of scanning</w:delText>
        </w:r>
        <w:r w:rsidR="00D16E2D" w:rsidDel="004A67A5">
          <w:delText>. These device types can connect wirelessly to the Android tablet mounted in close proximity.</w:delText>
        </w:r>
        <w:r w:rsidDel="004A67A5">
          <w:delText xml:space="preserve"> </w:delText>
        </w:r>
        <w:r w:rsidR="00D16E2D" w:rsidDel="004A67A5">
          <w:delText>Scanners as follows</w:delText>
        </w:r>
        <w:r w:rsidDel="004A67A5">
          <w:delText>:</w:delText>
        </w:r>
        <w:bookmarkStart w:id="802" w:name="_Toc517879516"/>
        <w:bookmarkStart w:id="803" w:name="_Toc529869281"/>
        <w:bookmarkEnd w:id="802"/>
        <w:bookmarkEnd w:id="803"/>
      </w:del>
    </w:p>
    <w:p w14:paraId="667997A1" w14:textId="7FC15D54" w:rsidR="00B0597C" w:rsidDel="004A67A5" w:rsidRDefault="00B0597C">
      <w:pPr>
        <w:pStyle w:val="ListParagraph"/>
        <w:numPr>
          <w:ilvl w:val="0"/>
          <w:numId w:val="18"/>
        </w:numPr>
        <w:jc w:val="both"/>
        <w:rPr>
          <w:del w:id="804" w:author="Graham Smith" w:date="2018-06-27T16:12:00Z"/>
        </w:rPr>
        <w:pPrChange w:id="805" w:author="Graham Smith [2]" w:date="2015-07-16T08:20:00Z">
          <w:pPr>
            <w:pStyle w:val="ListParagraph"/>
            <w:numPr>
              <w:numId w:val="18"/>
            </w:numPr>
            <w:ind w:left="2160" w:hanging="360"/>
          </w:pPr>
        </w:pPrChange>
      </w:pPr>
      <w:del w:id="806" w:author="Graham Smith" w:date="2018-06-27T16:12:00Z">
        <w:r w:rsidDel="004A67A5">
          <w:delText>Ruggedized format: in this particular format a good measure of mobility will be possible; however, these devices tend to be “bulky” and would be difficult to operate in a fully “hands free” mode.</w:delText>
        </w:r>
        <w:bookmarkStart w:id="807" w:name="_Toc517879517"/>
        <w:bookmarkStart w:id="808" w:name="_Toc529869282"/>
        <w:bookmarkEnd w:id="807"/>
        <w:bookmarkEnd w:id="808"/>
      </w:del>
    </w:p>
    <w:p w14:paraId="667997A2" w14:textId="32FF29EB" w:rsidR="00D16E2D" w:rsidDel="004A67A5" w:rsidRDefault="00D16E2D">
      <w:pPr>
        <w:pStyle w:val="ListParagraph"/>
        <w:numPr>
          <w:ilvl w:val="1"/>
          <w:numId w:val="18"/>
        </w:numPr>
        <w:jc w:val="both"/>
        <w:rPr>
          <w:del w:id="809" w:author="Graham Smith" w:date="2018-06-27T16:12:00Z"/>
        </w:rPr>
        <w:pPrChange w:id="810" w:author="Graham Smith [2]" w:date="2015-07-16T08:20:00Z">
          <w:pPr>
            <w:pStyle w:val="ListParagraph"/>
            <w:numPr>
              <w:ilvl w:val="1"/>
              <w:numId w:val="18"/>
            </w:numPr>
            <w:ind w:left="2880" w:hanging="360"/>
          </w:pPr>
        </w:pPrChange>
      </w:pPr>
      <w:del w:id="811" w:author="Graham Smith" w:date="2018-06-27T16:12:00Z">
        <w:r w:rsidDel="004A67A5">
          <w:delText>To recharge these devices come with a docking station</w:delText>
        </w:r>
        <w:bookmarkStart w:id="812" w:name="_Toc517879518"/>
        <w:bookmarkStart w:id="813" w:name="_Toc529869283"/>
        <w:bookmarkEnd w:id="812"/>
        <w:bookmarkEnd w:id="813"/>
      </w:del>
    </w:p>
    <w:p w14:paraId="667997A3" w14:textId="2145A070" w:rsidR="00D16E2D" w:rsidDel="004A67A5" w:rsidRDefault="00D16E2D">
      <w:pPr>
        <w:pStyle w:val="ListParagraph"/>
        <w:numPr>
          <w:ilvl w:val="1"/>
          <w:numId w:val="18"/>
        </w:numPr>
        <w:jc w:val="both"/>
        <w:rPr>
          <w:del w:id="814" w:author="Graham Smith" w:date="2018-06-27T16:12:00Z"/>
        </w:rPr>
        <w:pPrChange w:id="815" w:author="Graham Smith [2]" w:date="2015-07-16T08:20:00Z">
          <w:pPr>
            <w:pStyle w:val="ListParagraph"/>
            <w:numPr>
              <w:ilvl w:val="1"/>
              <w:numId w:val="18"/>
            </w:numPr>
            <w:ind w:left="2880" w:hanging="360"/>
          </w:pPr>
        </w:pPrChange>
      </w:pPr>
      <w:del w:id="816" w:author="Graham Smith" w:date="2018-06-27T16:12:00Z">
        <w:r w:rsidDel="004A67A5">
          <w:delText>Comes at a premium price tag</w:delText>
        </w:r>
        <w:bookmarkStart w:id="817" w:name="_Toc517879519"/>
        <w:bookmarkStart w:id="818" w:name="_Toc529869284"/>
        <w:bookmarkEnd w:id="817"/>
        <w:bookmarkEnd w:id="818"/>
      </w:del>
    </w:p>
    <w:p w14:paraId="667997A4" w14:textId="130B637A" w:rsidR="00D16E2D" w:rsidDel="004A67A5" w:rsidRDefault="00B0597C">
      <w:pPr>
        <w:pStyle w:val="ListParagraph"/>
        <w:numPr>
          <w:ilvl w:val="0"/>
          <w:numId w:val="18"/>
        </w:numPr>
        <w:jc w:val="both"/>
        <w:rPr>
          <w:del w:id="819" w:author="Graham Smith" w:date="2018-06-27T16:12:00Z"/>
        </w:rPr>
        <w:pPrChange w:id="820" w:author="Graham Smith [2]" w:date="2015-07-16T08:20:00Z">
          <w:pPr>
            <w:pStyle w:val="ListParagraph"/>
            <w:numPr>
              <w:numId w:val="18"/>
            </w:numPr>
            <w:ind w:left="2160" w:hanging="360"/>
          </w:pPr>
        </w:pPrChange>
      </w:pPr>
      <w:del w:id="821" w:author="Graham Smith" w:date="2018-06-27T16:12:00Z">
        <w:r w:rsidDel="004A67A5">
          <w:delText>Pocket size format: when attached to the checker’s wrist using a lanyard, provides the checker full “hands free” capability. It must be noted</w:delText>
        </w:r>
        <w:r w:rsidR="00D16E2D" w:rsidDel="004A67A5">
          <w:delText>:</w:delText>
        </w:r>
        <w:bookmarkStart w:id="822" w:name="_Toc517879520"/>
        <w:bookmarkStart w:id="823" w:name="_Toc529869285"/>
        <w:bookmarkEnd w:id="822"/>
        <w:bookmarkEnd w:id="823"/>
      </w:del>
    </w:p>
    <w:p w14:paraId="667997A5" w14:textId="5706B4E7" w:rsidR="00B0597C" w:rsidDel="004A67A5" w:rsidRDefault="00D16E2D">
      <w:pPr>
        <w:pStyle w:val="ListParagraph"/>
        <w:numPr>
          <w:ilvl w:val="1"/>
          <w:numId w:val="18"/>
        </w:numPr>
        <w:jc w:val="both"/>
        <w:rPr>
          <w:del w:id="824" w:author="Graham Smith" w:date="2018-06-27T16:12:00Z"/>
        </w:rPr>
        <w:pPrChange w:id="825" w:author="Graham Smith [2]" w:date="2015-07-16T08:20:00Z">
          <w:pPr>
            <w:pStyle w:val="ListParagraph"/>
            <w:numPr>
              <w:ilvl w:val="1"/>
              <w:numId w:val="18"/>
            </w:numPr>
            <w:ind w:left="2880" w:hanging="360"/>
          </w:pPr>
        </w:pPrChange>
      </w:pPr>
      <w:del w:id="826" w:author="Graham Smith" w:date="2018-06-27T16:12:00Z">
        <w:r w:rsidDel="004A67A5">
          <w:delText>T</w:delText>
        </w:r>
        <w:r w:rsidR="00B0597C" w:rsidDel="004A67A5">
          <w:delText xml:space="preserve">hese devices are </w:delText>
        </w:r>
        <w:r w:rsidDel="004A67A5">
          <w:delText xml:space="preserve">protected against damage </w:delText>
        </w:r>
        <w:r w:rsidR="00B0597C" w:rsidDel="004A67A5">
          <w:delText xml:space="preserve">when used with a wrist attached </w:delText>
        </w:r>
        <w:r w:rsidDel="004A67A5">
          <w:delText>lanyard</w:delText>
        </w:r>
        <w:bookmarkStart w:id="827" w:name="_Toc517879521"/>
        <w:bookmarkStart w:id="828" w:name="_Toc529869286"/>
        <w:bookmarkEnd w:id="827"/>
        <w:bookmarkEnd w:id="828"/>
      </w:del>
    </w:p>
    <w:p w14:paraId="667997A6" w14:textId="346CAA94" w:rsidR="00D16E2D" w:rsidDel="004A67A5" w:rsidRDefault="00D16E2D">
      <w:pPr>
        <w:pStyle w:val="ListParagraph"/>
        <w:numPr>
          <w:ilvl w:val="1"/>
          <w:numId w:val="18"/>
        </w:numPr>
        <w:jc w:val="both"/>
        <w:rPr>
          <w:del w:id="829" w:author="Graham Smith" w:date="2018-06-27T16:12:00Z"/>
        </w:rPr>
        <w:pPrChange w:id="830" w:author="Graham Smith [2]" w:date="2015-07-16T08:20:00Z">
          <w:pPr>
            <w:pStyle w:val="ListParagraph"/>
            <w:numPr>
              <w:ilvl w:val="1"/>
              <w:numId w:val="18"/>
            </w:numPr>
            <w:ind w:left="2880" w:hanging="360"/>
          </w:pPr>
        </w:pPrChange>
      </w:pPr>
      <w:del w:id="831" w:author="Graham Smith" w:date="2018-06-27T16:12:00Z">
        <w:r w:rsidDel="004A67A5">
          <w:delText>Rechargeable batteries need to be replaced periodically</w:delText>
        </w:r>
        <w:bookmarkStart w:id="832" w:name="_Toc517879522"/>
        <w:bookmarkStart w:id="833" w:name="_Toc529869287"/>
        <w:bookmarkEnd w:id="832"/>
        <w:bookmarkEnd w:id="833"/>
      </w:del>
    </w:p>
    <w:p w14:paraId="667997A7" w14:textId="619E7DC8" w:rsidR="00B0597C" w:rsidRPr="00B0597C" w:rsidDel="004A67A5" w:rsidRDefault="00D16E2D">
      <w:pPr>
        <w:pStyle w:val="ListParagraph"/>
        <w:numPr>
          <w:ilvl w:val="1"/>
          <w:numId w:val="18"/>
        </w:numPr>
        <w:jc w:val="both"/>
        <w:rPr>
          <w:del w:id="834" w:author="Graham Smith" w:date="2018-06-27T16:12:00Z"/>
        </w:rPr>
        <w:pPrChange w:id="835" w:author="Graham Smith [2]" w:date="2015-07-16T08:20:00Z">
          <w:pPr>
            <w:pStyle w:val="ListParagraph"/>
            <w:numPr>
              <w:ilvl w:val="1"/>
              <w:numId w:val="18"/>
            </w:numPr>
            <w:ind w:left="2880" w:hanging="360"/>
          </w:pPr>
        </w:pPrChange>
      </w:pPr>
      <w:del w:id="836" w:author="Graham Smith" w:date="2018-06-27T16:12:00Z">
        <w:r w:rsidDel="004A67A5">
          <w:delText xml:space="preserve">Very affordable and could be classed as “consumable” </w:delText>
        </w:r>
        <w:bookmarkStart w:id="837" w:name="_Toc517879523"/>
        <w:bookmarkStart w:id="838" w:name="_Toc529869288"/>
        <w:bookmarkEnd w:id="837"/>
        <w:bookmarkEnd w:id="838"/>
      </w:del>
    </w:p>
    <w:p w14:paraId="667997A8" w14:textId="6403BF46" w:rsidR="0073777D" w:rsidDel="00736092" w:rsidRDefault="0073777D" w:rsidP="00C02A9C">
      <w:pPr>
        <w:pStyle w:val="Heading1"/>
        <w:numPr>
          <w:ilvl w:val="0"/>
          <w:numId w:val="1"/>
        </w:numPr>
        <w:rPr>
          <w:del w:id="839" w:author="Graham Smith" w:date="2018-06-27T16:12:00Z"/>
        </w:rPr>
      </w:pPr>
      <w:del w:id="840" w:author="Graham Smith" w:date="2018-06-27T16:12:00Z">
        <w:r w:rsidDel="00736092">
          <w:delText>Non-conformance - Financial Impact</w:delText>
        </w:r>
        <w:bookmarkStart w:id="841" w:name="_Toc517879524"/>
        <w:bookmarkStart w:id="842" w:name="_Toc529869289"/>
        <w:bookmarkEnd w:id="841"/>
        <w:bookmarkEnd w:id="842"/>
      </w:del>
    </w:p>
    <w:p w14:paraId="667997A9" w14:textId="7ECDC7C1" w:rsidR="0073777D" w:rsidDel="00736092" w:rsidRDefault="0073777D">
      <w:pPr>
        <w:pStyle w:val="Heading1"/>
        <w:numPr>
          <w:ilvl w:val="0"/>
          <w:numId w:val="1"/>
        </w:numPr>
        <w:rPr>
          <w:del w:id="843" w:author="Graham Smith" w:date="2018-06-27T16:12:00Z"/>
        </w:rPr>
        <w:pPrChange w:id="844" w:author="Graham Smith" w:date="2018-06-27T16:12:00Z">
          <w:pPr/>
        </w:pPrChange>
      </w:pPr>
      <w:bookmarkStart w:id="845" w:name="_Toc517879525"/>
      <w:bookmarkStart w:id="846" w:name="_Toc529869290"/>
      <w:bookmarkEnd w:id="845"/>
      <w:bookmarkEnd w:id="846"/>
    </w:p>
    <w:p w14:paraId="667997AA" w14:textId="1E44EB31" w:rsidR="0073777D" w:rsidDel="00736092" w:rsidRDefault="0073777D">
      <w:pPr>
        <w:pStyle w:val="Heading1"/>
        <w:numPr>
          <w:ilvl w:val="0"/>
          <w:numId w:val="1"/>
        </w:numPr>
        <w:rPr>
          <w:del w:id="847" w:author="Graham Smith" w:date="2018-06-27T16:12:00Z"/>
        </w:rPr>
        <w:pPrChange w:id="848" w:author="Graham Smith" w:date="2018-06-27T16:12:00Z">
          <w:pPr/>
        </w:pPrChange>
      </w:pPr>
      <w:del w:id="849" w:author="Graham Smith" w:date="2018-06-27T16:12:00Z">
        <w:r w:rsidDel="00736092">
          <w:delText>The cost of having to manage non-conformance orders after delivery can be a</w:delText>
        </w:r>
        <w:r w:rsidR="007344E5" w:rsidDel="00736092">
          <w:delText>ssessed in the following manner:</w:delText>
        </w:r>
        <w:bookmarkStart w:id="850" w:name="_Toc517879526"/>
        <w:bookmarkStart w:id="851" w:name="_Toc529869291"/>
        <w:bookmarkEnd w:id="850"/>
        <w:bookmarkEnd w:id="851"/>
      </w:del>
    </w:p>
    <w:p w14:paraId="667997AB" w14:textId="4C6F09FE" w:rsidR="00F27302" w:rsidDel="00736092" w:rsidRDefault="00F27302">
      <w:pPr>
        <w:pStyle w:val="Heading1"/>
        <w:numPr>
          <w:ilvl w:val="0"/>
          <w:numId w:val="1"/>
        </w:numPr>
        <w:rPr>
          <w:del w:id="852" w:author="Graham Smith" w:date="2018-06-27T16:12:00Z"/>
        </w:rPr>
        <w:pPrChange w:id="853" w:author="Graham Smith" w:date="2018-06-27T16:12:00Z">
          <w:pPr/>
        </w:pPrChange>
      </w:pPr>
      <w:del w:id="854" w:author="Graham Smith" w:date="2018-06-27T16:12:00Z">
        <w:r w:rsidRPr="00F27302" w:rsidDel="00736092">
          <w:rPr>
            <w:b/>
            <w:u w:val="single"/>
          </w:rPr>
          <w:delText>Schedule 6.1</w:delText>
        </w:r>
        <w:r w:rsidDel="00736092">
          <w:delText xml:space="preserve"> </w:delText>
        </w:r>
        <w:r w:rsidRPr="00F27302" w:rsidDel="00736092">
          <w:rPr>
            <w:b/>
          </w:rPr>
          <w:delText xml:space="preserve">reflects the assumptive </w:delText>
        </w:r>
        <w:r w:rsidDel="00736092">
          <w:rPr>
            <w:b/>
          </w:rPr>
          <w:delText xml:space="preserve">per month </w:delText>
        </w:r>
        <w:r w:rsidRPr="00F27302" w:rsidDel="00736092">
          <w:rPr>
            <w:b/>
          </w:rPr>
          <w:delText xml:space="preserve">cost to clear </w:delText>
        </w:r>
        <w:r w:rsidDel="00736092">
          <w:rPr>
            <w:b/>
          </w:rPr>
          <w:delText>a customer non-conformance order including items to be replaced at cost including lost revenue (Gross Profit)</w:delText>
        </w:r>
        <w:r w:rsidDel="00736092">
          <w:delText xml:space="preserve"> </w:delText>
        </w:r>
        <w:bookmarkStart w:id="855" w:name="_Toc517879527"/>
        <w:bookmarkStart w:id="856" w:name="_Toc529869292"/>
        <w:bookmarkEnd w:id="855"/>
        <w:bookmarkEnd w:id="856"/>
      </w:del>
    </w:p>
    <w:p w14:paraId="667997AC" w14:textId="4791A12E" w:rsidR="007344E5" w:rsidDel="00736092" w:rsidRDefault="00F27302">
      <w:pPr>
        <w:pStyle w:val="Heading1"/>
        <w:numPr>
          <w:ilvl w:val="0"/>
          <w:numId w:val="1"/>
        </w:numPr>
        <w:rPr>
          <w:del w:id="857" w:author="Graham Smith" w:date="2018-06-27T16:12:00Z"/>
        </w:rPr>
        <w:pPrChange w:id="858" w:author="Graham Smith" w:date="2018-06-27T16:12:00Z">
          <w:pPr>
            <w:pStyle w:val="ListParagraph"/>
          </w:pPr>
        </w:pPrChange>
      </w:pPr>
      <w:del w:id="859" w:author="Graham Smith" w:date="2018-06-27T16:12:00Z">
        <w:r w:rsidRPr="00F27302" w:rsidDel="00736092">
          <w:rPr>
            <w:noProof/>
            <w:lang w:eastAsia="en-ZA"/>
          </w:rPr>
          <w:drawing>
            <wp:inline distT="0" distB="0" distL="0" distR="0" wp14:anchorId="667997D8" wp14:editId="667997D9">
              <wp:extent cx="47529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3324225"/>
                      </a:xfrm>
                      <a:prstGeom prst="rect">
                        <a:avLst/>
                      </a:prstGeom>
                      <a:noFill/>
                      <a:ln>
                        <a:noFill/>
                      </a:ln>
                    </pic:spPr>
                  </pic:pic>
                </a:graphicData>
              </a:graphic>
            </wp:inline>
          </w:drawing>
        </w:r>
        <w:bookmarkStart w:id="860" w:name="_Toc517879528"/>
        <w:bookmarkStart w:id="861" w:name="_Toc529869293"/>
        <w:bookmarkEnd w:id="860"/>
        <w:bookmarkEnd w:id="861"/>
      </w:del>
    </w:p>
    <w:p w14:paraId="667997AD" w14:textId="0EE03B6B" w:rsidR="009C6862" w:rsidDel="00736092" w:rsidRDefault="009C6862">
      <w:pPr>
        <w:pStyle w:val="Heading1"/>
        <w:numPr>
          <w:ilvl w:val="0"/>
          <w:numId w:val="1"/>
        </w:numPr>
        <w:rPr>
          <w:del w:id="862" w:author="Graham Smith" w:date="2018-06-27T16:12:00Z"/>
        </w:rPr>
        <w:pPrChange w:id="863" w:author="Graham Smith" w:date="2018-06-27T16:12:00Z">
          <w:pPr/>
        </w:pPrChange>
      </w:pPr>
      <w:del w:id="864" w:author="Graham Smith" w:date="2018-06-27T16:12:00Z">
        <w:r w:rsidDel="00736092">
          <w:delText>NOTE: The non-conformance in schedule 6.1 does not reflect any recovery % as this will depend on the chosen solution implementation decided on later in the analysis &amp; scoping process.</w:delText>
        </w:r>
        <w:bookmarkStart w:id="865" w:name="_Toc517879529"/>
        <w:bookmarkStart w:id="866" w:name="_Toc529869294"/>
        <w:bookmarkEnd w:id="865"/>
        <w:bookmarkEnd w:id="866"/>
      </w:del>
    </w:p>
    <w:p w14:paraId="667997AE" w14:textId="4B544127" w:rsidR="00F27302" w:rsidRPr="0073777D" w:rsidDel="00736092" w:rsidRDefault="00F27302">
      <w:pPr>
        <w:pStyle w:val="Heading1"/>
        <w:numPr>
          <w:ilvl w:val="0"/>
          <w:numId w:val="1"/>
        </w:numPr>
        <w:rPr>
          <w:del w:id="867" w:author="Graham Smith" w:date="2018-06-27T16:12:00Z"/>
        </w:rPr>
        <w:pPrChange w:id="868" w:author="Graham Smith" w:date="2018-06-27T16:12:00Z">
          <w:pPr/>
        </w:pPrChange>
      </w:pPr>
      <w:bookmarkStart w:id="869" w:name="_Toc517879530"/>
      <w:bookmarkStart w:id="870" w:name="_Toc529869295"/>
      <w:bookmarkEnd w:id="869"/>
      <w:bookmarkEnd w:id="870"/>
    </w:p>
    <w:p w14:paraId="667997AF" w14:textId="19259180" w:rsidR="00DE77CE" w:rsidDel="00736092" w:rsidRDefault="00C132C7" w:rsidP="00C02A9C">
      <w:pPr>
        <w:pStyle w:val="Heading1"/>
        <w:numPr>
          <w:ilvl w:val="0"/>
          <w:numId w:val="1"/>
        </w:numPr>
        <w:rPr>
          <w:del w:id="871" w:author="Graham Smith" w:date="2018-06-27T16:12:00Z"/>
        </w:rPr>
      </w:pPr>
      <w:del w:id="872" w:author="Graham Smith" w:date="2018-06-27T16:12:00Z">
        <w:r w:rsidDel="00736092">
          <w:delText>C</w:delText>
        </w:r>
        <w:r w:rsidR="0073777D" w:rsidDel="00736092">
          <w:delText>onformance – Customer Experience Impact</w:delText>
        </w:r>
        <w:bookmarkStart w:id="873" w:name="_Toc517879531"/>
        <w:bookmarkStart w:id="874" w:name="_Toc529869296"/>
        <w:bookmarkEnd w:id="873"/>
        <w:bookmarkEnd w:id="874"/>
      </w:del>
    </w:p>
    <w:p w14:paraId="667997B0" w14:textId="514B9472" w:rsidR="00DE77CE" w:rsidDel="00736092" w:rsidRDefault="00DE77CE">
      <w:pPr>
        <w:pStyle w:val="Heading1"/>
        <w:numPr>
          <w:ilvl w:val="0"/>
          <w:numId w:val="1"/>
        </w:numPr>
        <w:rPr>
          <w:del w:id="875" w:author="Graham Smith" w:date="2018-06-27T16:12:00Z"/>
        </w:rPr>
        <w:pPrChange w:id="876" w:author="Graham Smith" w:date="2018-06-27T16:12:00Z">
          <w:pPr/>
        </w:pPrChange>
      </w:pPr>
      <w:bookmarkStart w:id="877" w:name="_Toc517879532"/>
      <w:bookmarkStart w:id="878" w:name="_Toc529869297"/>
      <w:bookmarkEnd w:id="877"/>
      <w:bookmarkEnd w:id="878"/>
    </w:p>
    <w:p w14:paraId="667997B1" w14:textId="364D1765" w:rsidR="009C6862" w:rsidDel="00736092" w:rsidRDefault="009C6862">
      <w:pPr>
        <w:pStyle w:val="Heading1"/>
        <w:numPr>
          <w:ilvl w:val="0"/>
          <w:numId w:val="1"/>
        </w:numPr>
        <w:rPr>
          <w:del w:id="879" w:author="Graham Smith" w:date="2018-06-27T16:12:00Z"/>
        </w:rPr>
        <w:pPrChange w:id="880" w:author="Graham Smith" w:date="2018-06-27T16:12:00Z">
          <w:pPr/>
        </w:pPrChange>
      </w:pPr>
      <w:del w:id="881" w:author="Graham Smith" w:date="2018-06-27T16:12:00Z">
        <w:r w:rsidDel="00736092">
          <w:delText xml:space="preserve">The impact of non-conformance customer order fulfilment is very subjective and difficult to predict. However, some format of conservative assumption must be made in that </w:delText>
        </w:r>
        <w:r w:rsidDel="00736092">
          <w:rPr>
            <w:b/>
            <w:i/>
          </w:rPr>
          <w:delText xml:space="preserve">reliability in </w:delText>
        </w:r>
        <w:r w:rsidR="00171A78" w:rsidDel="00736092">
          <w:rPr>
            <w:b/>
            <w:i/>
          </w:rPr>
          <w:delText xml:space="preserve">delivering the correct stock items </w:delText>
        </w:r>
        <w:r w:rsidDel="00736092">
          <w:rPr>
            <w:b/>
            <w:i/>
          </w:rPr>
          <w:delText xml:space="preserve">will have a positive impact on </w:delText>
        </w:r>
        <w:r w:rsidR="00171A78" w:rsidDel="00736092">
          <w:rPr>
            <w:b/>
            <w:i/>
          </w:rPr>
          <w:delText xml:space="preserve">being considered preferred supplier; especially where delivery of goods is time sensitive. </w:delText>
        </w:r>
        <w:bookmarkStart w:id="882" w:name="_Toc517879533"/>
        <w:bookmarkStart w:id="883" w:name="_Toc529869298"/>
        <w:bookmarkEnd w:id="882"/>
        <w:bookmarkEnd w:id="883"/>
      </w:del>
    </w:p>
    <w:p w14:paraId="667997B2" w14:textId="78E7A1E2" w:rsidR="00171A78" w:rsidRPr="00171A78" w:rsidDel="00736092" w:rsidRDefault="00171A78">
      <w:pPr>
        <w:pStyle w:val="Heading1"/>
        <w:numPr>
          <w:ilvl w:val="0"/>
          <w:numId w:val="1"/>
        </w:numPr>
        <w:rPr>
          <w:del w:id="884" w:author="Graham Smith" w:date="2018-06-27T16:12:00Z"/>
        </w:rPr>
        <w:pPrChange w:id="885" w:author="Graham Smith" w:date="2018-06-27T16:12:00Z">
          <w:pPr/>
        </w:pPrChange>
      </w:pPr>
      <w:del w:id="886" w:author="Graham Smith" w:date="2018-06-27T16:12:00Z">
        <w:r w:rsidDel="00736092">
          <w:delText>By improving the reliability factor in delivering goods within conformance will not only yield savings as per schedule 6.1 but will also ensure that Engineparts gains a measure of business when time sensitive deliveries conform to expectation</w:delText>
        </w:r>
        <w:bookmarkStart w:id="887" w:name="_Toc517879534"/>
        <w:bookmarkStart w:id="888" w:name="_Toc529869299"/>
        <w:bookmarkEnd w:id="887"/>
        <w:bookmarkEnd w:id="888"/>
      </w:del>
    </w:p>
    <w:p w14:paraId="667997B3" w14:textId="07200FF3" w:rsidR="008D40D9" w:rsidDel="00736092" w:rsidRDefault="00171A78">
      <w:pPr>
        <w:pStyle w:val="Heading1"/>
        <w:numPr>
          <w:ilvl w:val="0"/>
          <w:numId w:val="1"/>
        </w:numPr>
        <w:rPr>
          <w:del w:id="889" w:author="Graham Smith" w:date="2018-06-27T16:12:00Z"/>
          <w:b/>
        </w:rPr>
        <w:pPrChange w:id="890" w:author="Graham Smith" w:date="2018-06-27T16:12:00Z">
          <w:pPr>
            <w:jc w:val="both"/>
          </w:pPr>
        </w:pPrChange>
      </w:pPr>
      <w:del w:id="891" w:author="Graham Smith" w:date="2018-06-27T16:12:00Z">
        <w:r w:rsidDel="00736092">
          <w:rPr>
            <w:b/>
            <w:u w:val="single"/>
          </w:rPr>
          <w:delText>Schedule 7</w:delText>
        </w:r>
        <w:r w:rsidRPr="00F27302" w:rsidDel="00736092">
          <w:rPr>
            <w:b/>
            <w:u w:val="single"/>
          </w:rPr>
          <w:delText>.1</w:delText>
        </w:r>
        <w:r w:rsidDel="00736092">
          <w:delText xml:space="preserve"> </w:delText>
        </w:r>
        <w:r w:rsidRPr="00F27302" w:rsidDel="00736092">
          <w:rPr>
            <w:b/>
          </w:rPr>
          <w:delText>reflects</w:delText>
        </w:r>
        <w:r w:rsidDel="00736092">
          <w:rPr>
            <w:b/>
          </w:rPr>
          <w:delText xml:space="preserve"> the assumed business benefit by improving the customer experience </w:delText>
        </w:r>
        <w:r w:rsidR="00C132C7" w:rsidDel="00736092">
          <w:rPr>
            <w:b/>
          </w:rPr>
          <w:delText>due to reliability of accurate delivery of goods</w:delText>
        </w:r>
        <w:bookmarkStart w:id="892" w:name="_Toc517879535"/>
        <w:bookmarkStart w:id="893" w:name="_Toc529869300"/>
        <w:bookmarkEnd w:id="892"/>
        <w:bookmarkEnd w:id="893"/>
      </w:del>
    </w:p>
    <w:p w14:paraId="667997B4" w14:textId="348CBB84" w:rsidR="00C132C7" w:rsidDel="00736092" w:rsidRDefault="00C132C7">
      <w:pPr>
        <w:pStyle w:val="Heading1"/>
        <w:numPr>
          <w:ilvl w:val="0"/>
          <w:numId w:val="1"/>
        </w:numPr>
        <w:rPr>
          <w:del w:id="894" w:author="Graham Smith" w:date="2018-06-27T16:12:00Z"/>
          <w:b/>
        </w:rPr>
        <w:pPrChange w:id="895" w:author="Graham Smith" w:date="2018-06-27T16:12:00Z">
          <w:pPr>
            <w:jc w:val="both"/>
          </w:pPr>
        </w:pPrChange>
      </w:pPr>
      <w:del w:id="896" w:author="Graham Smith" w:date="2018-06-27T16:12:00Z">
        <w:r w:rsidRPr="00C132C7" w:rsidDel="00736092">
          <w:rPr>
            <w:noProof/>
            <w:lang w:eastAsia="en-ZA"/>
          </w:rPr>
          <w:drawing>
            <wp:inline distT="0" distB="0" distL="0" distR="0" wp14:anchorId="667997DA" wp14:editId="667997DB">
              <wp:extent cx="50006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1190625"/>
                      </a:xfrm>
                      <a:prstGeom prst="rect">
                        <a:avLst/>
                      </a:prstGeom>
                      <a:noFill/>
                      <a:ln>
                        <a:noFill/>
                      </a:ln>
                    </pic:spPr>
                  </pic:pic>
                </a:graphicData>
              </a:graphic>
            </wp:inline>
          </w:drawing>
        </w:r>
        <w:bookmarkStart w:id="897" w:name="_Toc517879536"/>
        <w:bookmarkStart w:id="898" w:name="_Toc529869301"/>
        <w:bookmarkEnd w:id="897"/>
        <w:bookmarkEnd w:id="898"/>
      </w:del>
    </w:p>
    <w:p w14:paraId="667997B5" w14:textId="1D0E96C8" w:rsidR="00C132C7" w:rsidDel="00736092" w:rsidRDefault="00C132C7">
      <w:pPr>
        <w:pStyle w:val="Heading1"/>
        <w:numPr>
          <w:ilvl w:val="0"/>
          <w:numId w:val="1"/>
        </w:numPr>
        <w:rPr>
          <w:del w:id="899" w:author="Graham Smith" w:date="2018-06-27T16:12:00Z"/>
        </w:rPr>
        <w:pPrChange w:id="900" w:author="Graham Smith" w:date="2018-06-27T16:12:00Z">
          <w:pPr>
            <w:pStyle w:val="Heading1"/>
            <w:numPr>
              <w:numId w:val="20"/>
            </w:numPr>
            <w:ind w:left="720" w:hanging="360"/>
          </w:pPr>
        </w:pPrChange>
      </w:pPr>
      <w:del w:id="901" w:author="Graham Smith" w:date="2018-06-27T16:12:00Z">
        <w:r w:rsidDel="00736092">
          <w:delText>Total Business Benefit Gain Potential</w:delText>
        </w:r>
        <w:bookmarkStart w:id="902" w:name="_Toc517879537"/>
        <w:bookmarkStart w:id="903" w:name="_Toc529869302"/>
        <w:bookmarkEnd w:id="902"/>
        <w:bookmarkEnd w:id="903"/>
      </w:del>
    </w:p>
    <w:p w14:paraId="667997B6" w14:textId="53BB44BB" w:rsidR="00C132C7" w:rsidDel="00736092" w:rsidRDefault="00C132C7">
      <w:pPr>
        <w:pStyle w:val="Heading1"/>
        <w:numPr>
          <w:ilvl w:val="0"/>
          <w:numId w:val="1"/>
        </w:numPr>
        <w:rPr>
          <w:del w:id="904" w:author="Graham Smith" w:date="2018-06-27T16:12:00Z"/>
        </w:rPr>
        <w:pPrChange w:id="905" w:author="Graham Smith" w:date="2018-06-27T16:12:00Z">
          <w:pPr/>
        </w:pPrChange>
      </w:pPr>
      <w:bookmarkStart w:id="906" w:name="_Toc517879538"/>
      <w:bookmarkStart w:id="907" w:name="_Toc529869303"/>
      <w:bookmarkEnd w:id="906"/>
      <w:bookmarkEnd w:id="907"/>
    </w:p>
    <w:p w14:paraId="667997B7" w14:textId="14C63C67" w:rsidR="00C132C7" w:rsidDel="00736092" w:rsidRDefault="00C132C7">
      <w:pPr>
        <w:pStyle w:val="Heading1"/>
        <w:numPr>
          <w:ilvl w:val="0"/>
          <w:numId w:val="1"/>
        </w:numPr>
        <w:rPr>
          <w:del w:id="908" w:author="Graham Smith" w:date="2018-06-27T16:12:00Z"/>
        </w:rPr>
        <w:pPrChange w:id="909" w:author="Graham Smith" w:date="2018-06-27T16:12:00Z">
          <w:pPr/>
        </w:pPrChange>
      </w:pPr>
      <w:del w:id="910" w:author="Graham Smith" w:date="2018-06-27T16:12:00Z">
        <w:r w:rsidDel="00736092">
          <w:delText xml:space="preserve">Again, the following schedule reflects an assumed business benefit which opinionatedly is deemed </w:delText>
        </w:r>
      </w:del>
      <w:ins w:id="911" w:author="Graham Smith [2]" w:date="2015-07-16T08:19:00Z">
        <w:del w:id="912" w:author="Graham Smith" w:date="2018-06-27T16:12:00Z">
          <w:r w:rsidR="00D34A9A" w:rsidDel="00736092">
            <w:delText xml:space="preserve">considered </w:delText>
          </w:r>
        </w:del>
      </w:ins>
      <w:del w:id="913" w:author="Graham Smith" w:date="2018-06-27T16:12:00Z">
        <w:r w:rsidDel="00736092">
          <w:delText>to be reasonably conservative</w:delText>
        </w:r>
        <w:bookmarkStart w:id="914" w:name="_Toc517879539"/>
        <w:bookmarkStart w:id="915" w:name="_Toc529869304"/>
        <w:bookmarkEnd w:id="914"/>
        <w:bookmarkEnd w:id="915"/>
      </w:del>
    </w:p>
    <w:p w14:paraId="667997B8" w14:textId="05066CE6" w:rsidR="00C132C7" w:rsidRPr="00C132C7" w:rsidDel="00736092" w:rsidRDefault="00C132C7">
      <w:pPr>
        <w:pStyle w:val="Heading1"/>
        <w:numPr>
          <w:ilvl w:val="0"/>
          <w:numId w:val="1"/>
        </w:numPr>
        <w:rPr>
          <w:del w:id="916" w:author="Graham Smith" w:date="2018-06-27T16:12:00Z"/>
          <w:b/>
        </w:rPr>
        <w:pPrChange w:id="917" w:author="Graham Smith" w:date="2018-06-27T16:12:00Z">
          <w:pPr/>
        </w:pPrChange>
      </w:pPr>
      <w:del w:id="918" w:author="Graham Smith" w:date="2018-06-27T16:12:00Z">
        <w:r w:rsidRPr="00C132C7" w:rsidDel="00736092">
          <w:rPr>
            <w:b/>
            <w:u w:val="single"/>
          </w:rPr>
          <w:delText>Schedule 8.1</w:delText>
        </w:r>
        <w:r w:rsidRPr="00C132C7" w:rsidDel="00736092">
          <w:rPr>
            <w:b/>
          </w:rPr>
          <w:delText xml:space="preserve"> reflects the total business benefit that could be gained should an appropriate investment be made towards equipping a changed picking and / or checking process</w:delText>
        </w:r>
        <w:bookmarkStart w:id="919" w:name="_Toc517879540"/>
        <w:bookmarkStart w:id="920" w:name="_Toc529869305"/>
        <w:bookmarkEnd w:id="919"/>
        <w:bookmarkEnd w:id="920"/>
      </w:del>
    </w:p>
    <w:p w14:paraId="667997B9" w14:textId="62EE5AC1" w:rsidR="00C132C7" w:rsidDel="00736092" w:rsidRDefault="00833868">
      <w:pPr>
        <w:pStyle w:val="Heading1"/>
        <w:numPr>
          <w:ilvl w:val="0"/>
          <w:numId w:val="1"/>
        </w:numPr>
        <w:rPr>
          <w:del w:id="921" w:author="Graham Smith" w:date="2018-06-27T16:12:00Z"/>
        </w:rPr>
        <w:pPrChange w:id="922" w:author="Graham Smith" w:date="2018-06-27T16:12:00Z">
          <w:pPr/>
        </w:pPrChange>
      </w:pPr>
      <w:del w:id="923" w:author="Graham Smith" w:date="2018-06-27T16:12:00Z">
        <w:r w:rsidRPr="00833868" w:rsidDel="00736092">
          <w:rPr>
            <w:noProof/>
            <w:lang w:eastAsia="en-ZA"/>
          </w:rPr>
          <w:drawing>
            <wp:inline distT="0" distB="0" distL="0" distR="0" wp14:anchorId="667997DC" wp14:editId="667997DD">
              <wp:extent cx="500062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1019175"/>
                      </a:xfrm>
                      <a:prstGeom prst="rect">
                        <a:avLst/>
                      </a:prstGeom>
                      <a:noFill/>
                      <a:ln>
                        <a:noFill/>
                      </a:ln>
                    </pic:spPr>
                  </pic:pic>
                </a:graphicData>
              </a:graphic>
            </wp:inline>
          </w:drawing>
        </w:r>
        <w:bookmarkStart w:id="924" w:name="_Toc517879541"/>
        <w:bookmarkStart w:id="925" w:name="_Toc529869306"/>
        <w:bookmarkEnd w:id="924"/>
        <w:bookmarkEnd w:id="925"/>
      </w:del>
    </w:p>
    <w:p w14:paraId="667997BA" w14:textId="3559D288" w:rsidR="00C132C7" w:rsidDel="00736092" w:rsidRDefault="00833868">
      <w:pPr>
        <w:pStyle w:val="Heading1"/>
        <w:numPr>
          <w:ilvl w:val="0"/>
          <w:numId w:val="1"/>
        </w:numPr>
        <w:rPr>
          <w:del w:id="926" w:author="Graham Smith" w:date="2018-06-27T16:12:00Z"/>
        </w:rPr>
        <w:pPrChange w:id="927" w:author="Graham Smith" w:date="2018-06-27T16:12:00Z">
          <w:pPr/>
        </w:pPrChange>
      </w:pPr>
      <w:del w:id="928" w:author="Graham Smith" w:date="2018-06-27T16:12:00Z">
        <w:r w:rsidDel="00736092">
          <w:delText xml:space="preserve">Schedule 8.1 does not include the potential of staff compliment optimisation potential as a business benefit potential. During the further analysis process this may become better understood and could be included into the business benefit schedules. </w:delText>
        </w:r>
        <w:bookmarkStart w:id="929" w:name="_Toc517879542"/>
        <w:bookmarkStart w:id="930" w:name="_Toc529869307"/>
        <w:bookmarkEnd w:id="929"/>
        <w:bookmarkEnd w:id="930"/>
      </w:del>
    </w:p>
    <w:p w14:paraId="667997BB" w14:textId="5DBD074B" w:rsidR="00833868" w:rsidRPr="00C132C7" w:rsidDel="00736092" w:rsidRDefault="00833868">
      <w:pPr>
        <w:pStyle w:val="Heading1"/>
        <w:numPr>
          <w:ilvl w:val="0"/>
          <w:numId w:val="1"/>
        </w:numPr>
        <w:rPr>
          <w:del w:id="931" w:author="Graham Smith" w:date="2018-06-27T16:12:00Z"/>
        </w:rPr>
        <w:pPrChange w:id="932" w:author="Graham Smith" w:date="2018-06-27T16:12:00Z">
          <w:pPr/>
        </w:pPrChange>
      </w:pPr>
      <w:del w:id="933" w:author="Graham Smith" w:date="2018-06-27T16:12:00Z">
        <w:r w:rsidDel="00736092">
          <w:delText>Furthermore, the assumptions are based on known events as reported by customers – no assumption has been made of customers NOT reporting events where goods of value was shipped incorrectly. To better understand this aspect of business benefit, it may be good to analyse cycle counts to draw some conclusion of such potential losses.</w:delText>
        </w:r>
        <w:bookmarkStart w:id="934" w:name="_Toc517879543"/>
        <w:bookmarkStart w:id="935" w:name="_Toc529869308"/>
        <w:bookmarkEnd w:id="934"/>
        <w:bookmarkEnd w:id="935"/>
      </w:del>
    </w:p>
    <w:p w14:paraId="667997BC" w14:textId="6688B4C5" w:rsidR="008D40D9" w:rsidDel="00736092" w:rsidRDefault="008D40D9">
      <w:pPr>
        <w:pStyle w:val="Heading1"/>
        <w:numPr>
          <w:ilvl w:val="0"/>
          <w:numId w:val="1"/>
        </w:numPr>
        <w:rPr>
          <w:del w:id="936" w:author="Graham Smith" w:date="2018-06-27T16:12:00Z"/>
        </w:rPr>
        <w:pPrChange w:id="937" w:author="Graham Smith" w:date="2018-06-27T16:12:00Z">
          <w:pPr>
            <w:pStyle w:val="Heading1"/>
            <w:numPr>
              <w:numId w:val="20"/>
            </w:numPr>
            <w:ind w:left="720" w:hanging="360"/>
          </w:pPr>
        </w:pPrChange>
      </w:pPr>
      <w:del w:id="938" w:author="Graham Smith" w:date="2018-06-27T16:12:00Z">
        <w:r w:rsidDel="00736092">
          <w:delText>Management Information</w:delText>
        </w:r>
        <w:bookmarkStart w:id="939" w:name="_Toc517879544"/>
        <w:bookmarkStart w:id="940" w:name="_Toc529869309"/>
        <w:bookmarkEnd w:id="939"/>
        <w:bookmarkEnd w:id="940"/>
      </w:del>
    </w:p>
    <w:p w14:paraId="667997BD" w14:textId="258BCD73" w:rsidR="008D40D9" w:rsidDel="00736092" w:rsidRDefault="008D40D9">
      <w:pPr>
        <w:pStyle w:val="Heading1"/>
        <w:numPr>
          <w:ilvl w:val="0"/>
          <w:numId w:val="1"/>
        </w:numPr>
        <w:rPr>
          <w:del w:id="941" w:author="Graham Smith" w:date="2018-06-27T16:12:00Z"/>
        </w:rPr>
        <w:pPrChange w:id="942" w:author="Graham Smith" w:date="2018-06-27T16:12:00Z">
          <w:pPr/>
        </w:pPrChange>
      </w:pPr>
      <w:bookmarkStart w:id="943" w:name="_Toc517879545"/>
      <w:bookmarkStart w:id="944" w:name="_Toc529869310"/>
      <w:bookmarkEnd w:id="943"/>
      <w:bookmarkEnd w:id="944"/>
    </w:p>
    <w:p w14:paraId="667997BE" w14:textId="3A74420B" w:rsidR="008D40D9" w:rsidDel="00736092" w:rsidRDefault="008D40D9">
      <w:pPr>
        <w:pStyle w:val="Heading1"/>
        <w:numPr>
          <w:ilvl w:val="0"/>
          <w:numId w:val="1"/>
        </w:numPr>
        <w:rPr>
          <w:del w:id="945" w:author="Graham Smith" w:date="2018-06-27T16:12:00Z"/>
        </w:rPr>
        <w:pPrChange w:id="946" w:author="Graham Smith" w:date="2018-06-27T16:12:00Z">
          <w:pPr/>
        </w:pPrChange>
      </w:pPr>
      <w:del w:id="947" w:author="Graham Smith" w:date="2018-06-27T16:12:00Z">
        <w:r w:rsidDel="00736092">
          <w:delText xml:space="preserve">By design, the proposed solution </w:delText>
        </w:r>
        <w:r w:rsidR="00833868" w:rsidDel="00736092">
          <w:delText xml:space="preserve">should be web based and </w:delText>
        </w:r>
        <w:r w:rsidDel="00736092">
          <w:delText>operate in real time</w:delText>
        </w:r>
        <w:r w:rsidR="00332476" w:rsidDel="00736092">
          <w:delText>.</w:delText>
        </w:r>
        <w:bookmarkStart w:id="948" w:name="_Toc517879546"/>
        <w:bookmarkStart w:id="949" w:name="_Toc529869311"/>
        <w:bookmarkEnd w:id="948"/>
        <w:bookmarkEnd w:id="949"/>
      </w:del>
    </w:p>
    <w:p w14:paraId="667997BF" w14:textId="28F8C5F7" w:rsidR="00332476" w:rsidDel="00736092" w:rsidRDefault="00332476">
      <w:pPr>
        <w:pStyle w:val="Heading1"/>
        <w:numPr>
          <w:ilvl w:val="0"/>
          <w:numId w:val="1"/>
        </w:numPr>
        <w:rPr>
          <w:del w:id="950" w:author="Graham Smith" w:date="2018-06-27T16:12:00Z"/>
        </w:rPr>
        <w:pPrChange w:id="951" w:author="Graham Smith" w:date="2018-06-27T16:12:00Z">
          <w:pPr/>
        </w:pPrChange>
      </w:pPr>
      <w:del w:id="952" w:author="Graham Smith" w:date="2018-06-27T16:12:00Z">
        <w:r w:rsidDel="00736092">
          <w:delText xml:space="preserve">A </w:delText>
        </w:r>
        <w:r w:rsidRPr="00332476" w:rsidDel="00736092">
          <w:rPr>
            <w:i/>
          </w:rPr>
          <w:delText>standard</w:delText>
        </w:r>
        <w:r w:rsidDel="00736092">
          <w:delText xml:space="preserve"> set of management information dashboards and reports </w:delText>
        </w:r>
        <w:r w:rsidR="00833868" w:rsidDel="00736092">
          <w:delText xml:space="preserve">should </w:delText>
        </w:r>
        <w:r w:rsidDel="00736092">
          <w:delText>be provided for</w:delText>
        </w:r>
        <w:r w:rsidR="00F249EA" w:rsidDel="00736092">
          <w:delText xml:space="preserve"> and </w:delText>
        </w:r>
        <w:r w:rsidDel="00736092">
          <w:delText>provide a real-time view for the following:</w:delText>
        </w:r>
        <w:bookmarkStart w:id="953" w:name="_Toc517879547"/>
        <w:bookmarkStart w:id="954" w:name="_Toc529869312"/>
        <w:bookmarkEnd w:id="953"/>
        <w:bookmarkEnd w:id="954"/>
      </w:del>
    </w:p>
    <w:p w14:paraId="667997C0" w14:textId="34182F84" w:rsidR="00332476" w:rsidDel="00736092" w:rsidRDefault="009B52E1">
      <w:pPr>
        <w:pStyle w:val="Heading1"/>
        <w:numPr>
          <w:ilvl w:val="0"/>
          <w:numId w:val="1"/>
        </w:numPr>
        <w:rPr>
          <w:del w:id="955" w:author="Graham Smith" w:date="2018-06-27T16:12:00Z"/>
        </w:rPr>
        <w:pPrChange w:id="956" w:author="Graham Smith" w:date="2018-06-27T16:12:00Z">
          <w:pPr>
            <w:pStyle w:val="ListParagraph"/>
            <w:numPr>
              <w:numId w:val="5"/>
            </w:numPr>
            <w:ind w:hanging="360"/>
          </w:pPr>
        </w:pPrChange>
      </w:pPr>
      <w:del w:id="957" w:author="Graham Smith" w:date="2018-06-27T16:12:00Z">
        <w:r w:rsidDel="00736092">
          <w:delText>Sales orders released</w:delText>
        </w:r>
        <w:r w:rsidR="00F249EA" w:rsidDel="00736092">
          <w:delText xml:space="preserve"> for items not found</w:delText>
        </w:r>
        <w:r w:rsidDel="00736092">
          <w:delText xml:space="preserve"> </w:delText>
        </w:r>
        <w:r w:rsidR="00F249EA" w:rsidDel="00736092">
          <w:delText>….</w:delText>
        </w:r>
        <w:bookmarkStart w:id="958" w:name="_Toc517879548"/>
        <w:bookmarkStart w:id="959" w:name="_Toc529869313"/>
        <w:bookmarkEnd w:id="958"/>
        <w:bookmarkEnd w:id="959"/>
      </w:del>
    </w:p>
    <w:p w14:paraId="667997C1" w14:textId="41176AE2" w:rsidR="000750B5" w:rsidDel="00736092" w:rsidRDefault="00F249EA">
      <w:pPr>
        <w:pStyle w:val="Heading1"/>
        <w:numPr>
          <w:ilvl w:val="0"/>
          <w:numId w:val="1"/>
        </w:numPr>
        <w:rPr>
          <w:del w:id="960" w:author="Graham Smith" w:date="2018-06-27T16:12:00Z"/>
        </w:rPr>
        <w:pPrChange w:id="961" w:author="Graham Smith" w:date="2018-06-27T16:12:00Z">
          <w:pPr>
            <w:pStyle w:val="ListParagraph"/>
            <w:numPr>
              <w:numId w:val="5"/>
            </w:numPr>
            <w:ind w:hanging="360"/>
          </w:pPr>
        </w:pPrChange>
      </w:pPr>
      <w:del w:id="962" w:author="Graham Smith" w:date="2018-06-27T16:12:00Z">
        <w:r w:rsidDel="00736092">
          <w:delText xml:space="preserve">Picked orders with goods not in proper location </w:delText>
        </w:r>
        <w:r w:rsidR="000750B5" w:rsidDel="00736092">
          <w:delText>….</w:delText>
        </w:r>
        <w:bookmarkStart w:id="963" w:name="_Toc517879549"/>
        <w:bookmarkStart w:id="964" w:name="_Toc529869314"/>
        <w:bookmarkEnd w:id="963"/>
        <w:bookmarkEnd w:id="964"/>
      </w:del>
    </w:p>
    <w:p w14:paraId="667997C2" w14:textId="647C09C8" w:rsidR="00F249EA" w:rsidDel="00736092" w:rsidRDefault="00F249EA">
      <w:pPr>
        <w:pStyle w:val="Heading1"/>
        <w:numPr>
          <w:ilvl w:val="0"/>
          <w:numId w:val="1"/>
        </w:numPr>
        <w:rPr>
          <w:del w:id="965" w:author="Graham Smith" w:date="2018-06-27T16:12:00Z"/>
        </w:rPr>
        <w:pPrChange w:id="966" w:author="Graham Smith" w:date="2018-06-27T16:12:00Z">
          <w:pPr>
            <w:pStyle w:val="ListParagraph"/>
            <w:numPr>
              <w:numId w:val="5"/>
            </w:numPr>
            <w:ind w:hanging="360"/>
          </w:pPr>
        </w:pPrChange>
      </w:pPr>
      <w:del w:id="967" w:author="Graham Smith" w:date="2018-06-27T16:12:00Z">
        <w:r w:rsidDel="00736092">
          <w:delText>……</w:delText>
        </w:r>
        <w:bookmarkStart w:id="968" w:name="_Toc517879550"/>
        <w:bookmarkStart w:id="969" w:name="_Toc529869315"/>
        <w:bookmarkEnd w:id="968"/>
        <w:bookmarkEnd w:id="969"/>
      </w:del>
    </w:p>
    <w:p w14:paraId="667997C3" w14:textId="07602C98" w:rsidR="00253611" w:rsidDel="00736092" w:rsidRDefault="00253611">
      <w:pPr>
        <w:pStyle w:val="Heading1"/>
        <w:numPr>
          <w:ilvl w:val="0"/>
          <w:numId w:val="1"/>
        </w:numPr>
        <w:rPr>
          <w:del w:id="970" w:author="Graham Smith" w:date="2018-06-27T16:12:00Z"/>
        </w:rPr>
        <w:pPrChange w:id="971" w:author="Graham Smith" w:date="2018-06-27T16:12:00Z">
          <w:pPr/>
        </w:pPrChange>
      </w:pPr>
      <w:del w:id="972" w:author="Graham Smith" w:date="2018-06-27T16:12:00Z">
        <w:r w:rsidDel="00736092">
          <w:delText>.</w:delText>
        </w:r>
        <w:bookmarkStart w:id="973" w:name="_Toc517879551"/>
        <w:bookmarkStart w:id="974" w:name="_Toc529869316"/>
        <w:bookmarkEnd w:id="973"/>
        <w:bookmarkEnd w:id="974"/>
      </w:del>
    </w:p>
    <w:p w14:paraId="667997C4" w14:textId="0C8D5EEA" w:rsidR="0038531A" w:rsidDel="00736092" w:rsidRDefault="0038531A">
      <w:pPr>
        <w:pStyle w:val="Heading1"/>
        <w:numPr>
          <w:ilvl w:val="0"/>
          <w:numId w:val="1"/>
        </w:numPr>
        <w:rPr>
          <w:del w:id="975" w:author="Graham Smith" w:date="2018-06-27T16:12:00Z"/>
        </w:rPr>
        <w:pPrChange w:id="976" w:author="Graham Smith" w:date="2018-06-27T16:12:00Z">
          <w:pPr>
            <w:pStyle w:val="Heading1"/>
            <w:numPr>
              <w:numId w:val="20"/>
            </w:numPr>
            <w:ind w:left="720" w:hanging="360"/>
          </w:pPr>
        </w:pPrChange>
      </w:pPr>
      <w:del w:id="977" w:author="Graham Smith" w:date="2018-06-27T16:12:00Z">
        <w:r w:rsidDel="00736092">
          <w:delText>Technology and related benefits</w:delText>
        </w:r>
        <w:bookmarkStart w:id="978" w:name="_Toc517879552"/>
        <w:bookmarkStart w:id="979" w:name="_Toc529869317"/>
        <w:bookmarkEnd w:id="978"/>
        <w:bookmarkEnd w:id="979"/>
      </w:del>
    </w:p>
    <w:p w14:paraId="667997C5" w14:textId="267EE9E3" w:rsidR="0038531A" w:rsidDel="00736092" w:rsidRDefault="0038531A">
      <w:pPr>
        <w:pStyle w:val="Heading1"/>
        <w:numPr>
          <w:ilvl w:val="0"/>
          <w:numId w:val="1"/>
        </w:numPr>
        <w:rPr>
          <w:del w:id="980" w:author="Graham Smith" w:date="2018-06-27T16:12:00Z"/>
        </w:rPr>
        <w:pPrChange w:id="981" w:author="Graham Smith" w:date="2018-06-27T16:12:00Z">
          <w:pPr>
            <w:jc w:val="both"/>
          </w:pPr>
        </w:pPrChange>
      </w:pPr>
      <w:bookmarkStart w:id="982" w:name="_Toc517879553"/>
      <w:bookmarkStart w:id="983" w:name="_Toc529869318"/>
      <w:bookmarkEnd w:id="982"/>
      <w:bookmarkEnd w:id="983"/>
    </w:p>
    <w:p w14:paraId="667997C6" w14:textId="0E5A1093" w:rsidR="0038531A" w:rsidDel="00736092" w:rsidRDefault="0038531A">
      <w:pPr>
        <w:pStyle w:val="Heading1"/>
        <w:numPr>
          <w:ilvl w:val="0"/>
          <w:numId w:val="1"/>
        </w:numPr>
        <w:rPr>
          <w:del w:id="984" w:author="Graham Smith" w:date="2018-06-27T16:12:00Z"/>
        </w:rPr>
        <w:pPrChange w:id="985" w:author="Graham Smith" w:date="2018-06-27T16:12:00Z">
          <w:pPr>
            <w:jc w:val="both"/>
          </w:pPr>
        </w:pPrChange>
      </w:pPr>
      <w:del w:id="986" w:author="Graham Smith" w:date="2018-06-27T16:12:00Z">
        <w:r w:rsidDel="00736092">
          <w:delText xml:space="preserve">To ensure a lowest possible TCO (total cost of ownership) the development </w:delText>
        </w:r>
        <w:r w:rsidR="00B30D22" w:rsidDel="00736092">
          <w:delText xml:space="preserve">tools </w:delText>
        </w:r>
        <w:r w:rsidDel="00736092">
          <w:delText xml:space="preserve">that will be used </w:delText>
        </w:r>
        <w:r w:rsidR="00B30D22" w:rsidDel="00736092">
          <w:delText xml:space="preserve">are of a world class standard delivering the benefits of </w:delText>
        </w:r>
        <w:r w:rsidR="00B30D22" w:rsidRPr="00B30D22" w:rsidDel="00736092">
          <w:rPr>
            <w:b/>
            <w:i/>
          </w:rPr>
          <w:delText>open source</w:delText>
        </w:r>
        <w:r w:rsidR="00B30D22" w:rsidDel="00736092">
          <w:delText xml:space="preserve"> that comes with freedom of choice, detachment from licensing costs, annual renewal licensing and an unbeatable platform for support where hundreds of thousands of skilled people are on tap 24 by 7 to assist.</w:delText>
        </w:r>
        <w:r w:rsidR="00F249EA" w:rsidDel="00736092">
          <w:delText xml:space="preserve"> However, MS SQL is well entrenched with a significant business investment and is to remain the hosting database.</w:delText>
        </w:r>
        <w:bookmarkStart w:id="987" w:name="_Toc517879554"/>
        <w:bookmarkStart w:id="988" w:name="_Toc529869319"/>
        <w:bookmarkEnd w:id="987"/>
        <w:bookmarkEnd w:id="988"/>
      </w:del>
    </w:p>
    <w:p w14:paraId="667997C7" w14:textId="5047F2E9" w:rsidR="00E658FC" w:rsidDel="00736092" w:rsidRDefault="00E658FC">
      <w:pPr>
        <w:pStyle w:val="Heading1"/>
        <w:numPr>
          <w:ilvl w:val="0"/>
          <w:numId w:val="1"/>
        </w:numPr>
        <w:rPr>
          <w:del w:id="989" w:author="Graham Smith" w:date="2018-06-27T16:12:00Z"/>
        </w:rPr>
        <w:pPrChange w:id="990" w:author="Graham Smith" w:date="2018-06-27T16:12:00Z">
          <w:pPr/>
        </w:pPrChange>
      </w:pPr>
      <w:del w:id="991" w:author="Graham Smith" w:date="2018-06-27T16:12:00Z">
        <w:r w:rsidDel="00736092">
          <w:br w:type="page"/>
        </w:r>
      </w:del>
    </w:p>
    <w:p w14:paraId="667997C8" w14:textId="5E2A3378" w:rsidR="00332476" w:rsidDel="00736092" w:rsidRDefault="00253611">
      <w:pPr>
        <w:pStyle w:val="Heading1"/>
        <w:numPr>
          <w:ilvl w:val="0"/>
          <w:numId w:val="1"/>
        </w:numPr>
        <w:rPr>
          <w:del w:id="992" w:author="Graham Smith" w:date="2018-06-27T16:12:00Z"/>
        </w:rPr>
        <w:pPrChange w:id="993" w:author="Graham Smith" w:date="2018-06-27T16:12:00Z">
          <w:pPr>
            <w:pStyle w:val="Heading1"/>
            <w:numPr>
              <w:numId w:val="20"/>
            </w:numPr>
            <w:ind w:left="720" w:hanging="360"/>
          </w:pPr>
        </w:pPrChange>
      </w:pPr>
      <w:del w:id="994" w:author="Graham Smith" w:date="2018-06-27T16:12:00Z">
        <w:r w:rsidDel="00736092">
          <w:delText>Investment schedule</w:delText>
        </w:r>
        <w:bookmarkStart w:id="995" w:name="_Toc517879555"/>
        <w:bookmarkStart w:id="996" w:name="_Toc529869320"/>
        <w:bookmarkEnd w:id="995"/>
        <w:bookmarkEnd w:id="996"/>
      </w:del>
    </w:p>
    <w:p w14:paraId="667997C9" w14:textId="1405662D" w:rsidR="00C96F61" w:rsidDel="00736092" w:rsidRDefault="00C96F61">
      <w:pPr>
        <w:pStyle w:val="Heading1"/>
        <w:numPr>
          <w:ilvl w:val="0"/>
          <w:numId w:val="1"/>
        </w:numPr>
        <w:rPr>
          <w:del w:id="997" w:author="Graham Smith" w:date="2018-06-27T16:12:00Z"/>
        </w:rPr>
        <w:pPrChange w:id="998" w:author="Graham Smith" w:date="2018-06-27T16:12:00Z">
          <w:pPr>
            <w:jc w:val="both"/>
          </w:pPr>
        </w:pPrChange>
      </w:pPr>
      <w:bookmarkStart w:id="999" w:name="_Toc517879556"/>
      <w:bookmarkStart w:id="1000" w:name="_Toc529869321"/>
      <w:bookmarkEnd w:id="999"/>
      <w:bookmarkEnd w:id="1000"/>
    </w:p>
    <w:p w14:paraId="667997CA" w14:textId="1C9405AE" w:rsidR="00C96F61" w:rsidDel="00736092" w:rsidRDefault="00C96F61">
      <w:pPr>
        <w:pStyle w:val="Heading1"/>
        <w:numPr>
          <w:ilvl w:val="0"/>
          <w:numId w:val="1"/>
        </w:numPr>
        <w:rPr>
          <w:del w:id="1001" w:author="Graham Smith" w:date="2018-06-27T16:12:00Z"/>
        </w:rPr>
        <w:pPrChange w:id="1002" w:author="Graham Smith" w:date="2018-06-27T16:12:00Z">
          <w:pPr>
            <w:jc w:val="both"/>
          </w:pPr>
        </w:pPrChange>
      </w:pPr>
      <w:del w:id="1003" w:author="Graham Smith" w:date="2018-06-27T16:12:00Z">
        <w:r w:rsidDel="00736092">
          <w:delText>The following investment schedule is ‘</w:delText>
        </w:r>
        <w:r w:rsidR="00F249EA" w:rsidDel="00736092">
          <w:delText>provisional”</w:delText>
        </w:r>
        <w:r w:rsidDel="00736092">
          <w:delText xml:space="preserve"> and will require a detailed review </w:delText>
        </w:r>
        <w:r w:rsidR="00933F03" w:rsidDel="00736092">
          <w:delText>to confirm actual functionality and consequently cost.</w:delText>
        </w:r>
        <w:bookmarkStart w:id="1004" w:name="_Toc517879557"/>
        <w:bookmarkStart w:id="1005" w:name="_Toc529869322"/>
        <w:bookmarkEnd w:id="1004"/>
        <w:bookmarkEnd w:id="1005"/>
      </w:del>
    </w:p>
    <w:p w14:paraId="667997CB" w14:textId="0177903C" w:rsidR="00933F03" w:rsidRPr="005834AE" w:rsidDel="00736092" w:rsidRDefault="005834AE">
      <w:pPr>
        <w:pStyle w:val="Heading1"/>
        <w:numPr>
          <w:ilvl w:val="0"/>
          <w:numId w:val="1"/>
        </w:numPr>
        <w:rPr>
          <w:del w:id="1006" w:author="Graham Smith" w:date="2018-06-27T16:12:00Z"/>
          <w:b/>
        </w:rPr>
        <w:pPrChange w:id="1007" w:author="Graham Smith" w:date="2018-06-27T16:12:00Z">
          <w:pPr/>
        </w:pPrChange>
      </w:pPr>
      <w:del w:id="1008" w:author="Graham Smith" w:date="2018-06-27T16:12:00Z">
        <w:r w:rsidRPr="005834AE" w:rsidDel="00736092">
          <w:rPr>
            <w:b/>
          </w:rPr>
          <w:delText>Schedule 1: Investment for the proposed solution provision”</w:delText>
        </w:r>
        <w:bookmarkStart w:id="1009" w:name="_Toc517879558"/>
        <w:bookmarkStart w:id="1010" w:name="_Toc529869323"/>
        <w:bookmarkEnd w:id="1009"/>
        <w:bookmarkEnd w:id="1010"/>
      </w:del>
    </w:p>
    <w:p w14:paraId="667997CC" w14:textId="4B163119" w:rsidR="005834AE" w:rsidDel="00736092" w:rsidRDefault="00F249EA">
      <w:pPr>
        <w:pStyle w:val="Heading1"/>
        <w:numPr>
          <w:ilvl w:val="0"/>
          <w:numId w:val="1"/>
        </w:numPr>
        <w:rPr>
          <w:del w:id="1011" w:author="Graham Smith" w:date="2018-06-27T16:12:00Z"/>
        </w:rPr>
        <w:pPrChange w:id="1012" w:author="Graham Smith" w:date="2018-06-27T16:12:00Z">
          <w:pPr/>
        </w:pPrChange>
      </w:pPr>
      <w:del w:id="1013" w:author="Graham Smith" w:date="2018-06-27T16:12:00Z">
        <w:r w:rsidDel="00736092">
          <w:rPr>
            <w:noProof/>
            <w:lang w:eastAsia="en-ZA"/>
          </w:rPr>
          <mc:AlternateContent>
            <mc:Choice Requires="wps">
              <w:drawing>
                <wp:anchor distT="0" distB="0" distL="114300" distR="114300" simplePos="0" relativeHeight="251664384" behindDoc="0" locked="0" layoutInCell="1" allowOverlap="1" wp14:anchorId="667997DE" wp14:editId="667997DF">
                  <wp:simplePos x="0" y="0"/>
                  <wp:positionH relativeFrom="column">
                    <wp:posOffset>-76200</wp:posOffset>
                  </wp:positionH>
                  <wp:positionV relativeFrom="paragraph">
                    <wp:posOffset>657225</wp:posOffset>
                  </wp:positionV>
                  <wp:extent cx="4722436" cy="1545103"/>
                  <wp:effectExtent l="0" t="1200150" r="0" b="1198245"/>
                  <wp:wrapNone/>
                  <wp:docPr id="1" name="Text Box 1"/>
                  <wp:cNvGraphicFramePr/>
                  <a:graphic xmlns:a="http://schemas.openxmlformats.org/drawingml/2006/main">
                    <a:graphicData uri="http://schemas.microsoft.com/office/word/2010/wordprocessingShape">
                      <wps:wsp>
                        <wps:cNvSpPr txBox="1"/>
                        <wps:spPr>
                          <a:xfrm rot="19415963">
                            <a:off x="0" y="0"/>
                            <a:ext cx="4722436" cy="1545103"/>
                          </a:xfrm>
                          <a:prstGeom prst="rect">
                            <a:avLst/>
                          </a:prstGeom>
                          <a:noFill/>
                          <a:ln>
                            <a:noFill/>
                          </a:ln>
                          <a:effectLst/>
                        </wps:spPr>
                        <wps:txbx>
                          <w:txbxContent>
                            <w:p w14:paraId="667997F3" w14:textId="77777777" w:rsidR="00F249EA" w:rsidRPr="00F249EA" w:rsidRDefault="00F249EA" w:rsidP="00F249EA">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to be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997DE" id="Text Box 1" o:spid="_x0000_s1029" type="#_x0000_t202" style="position:absolute;left:0;text-align:left;margin-left:-6pt;margin-top:51.75pt;width:371.85pt;height:121.65pt;rotation:-238555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" filled="f" stroked="f">
                  <v:textbox>
                    <w:txbxContent>
                      <w:p w14:paraId="667997F3" w14:textId="77777777" w:rsidR="00F249EA" w:rsidRPr="00F249EA" w:rsidRDefault="00F249EA" w:rsidP="00F249EA">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to be completed</w:t>
                        </w:r>
                      </w:p>
                    </w:txbxContent>
                  </v:textbox>
                </v:shape>
              </w:pict>
            </mc:Fallback>
          </mc:AlternateContent>
        </w:r>
        <w:r w:rsidR="00C81CE5" w:rsidRPr="00C81CE5" w:rsidDel="00736092">
          <w:rPr>
            <w:noProof/>
            <w:lang w:eastAsia="en-ZA"/>
          </w:rPr>
          <w:drawing>
            <wp:inline distT="0" distB="0" distL="0" distR="0" wp14:anchorId="667997E0" wp14:editId="667997E1">
              <wp:extent cx="48482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2495550"/>
                      </a:xfrm>
                      <a:prstGeom prst="rect">
                        <a:avLst/>
                      </a:prstGeom>
                      <a:noFill/>
                      <a:ln>
                        <a:noFill/>
                      </a:ln>
                    </pic:spPr>
                  </pic:pic>
                </a:graphicData>
              </a:graphic>
            </wp:inline>
          </w:drawing>
        </w:r>
        <w:bookmarkStart w:id="1014" w:name="_Toc517879559"/>
        <w:bookmarkStart w:id="1015" w:name="_Toc529869324"/>
        <w:bookmarkEnd w:id="1014"/>
        <w:bookmarkEnd w:id="1015"/>
      </w:del>
    </w:p>
    <w:p w14:paraId="667997CD" w14:textId="2D666D91" w:rsidR="005834AE" w:rsidDel="00736092" w:rsidRDefault="005834AE">
      <w:pPr>
        <w:pStyle w:val="Heading1"/>
        <w:numPr>
          <w:ilvl w:val="0"/>
          <w:numId w:val="1"/>
        </w:numPr>
        <w:rPr>
          <w:del w:id="1016" w:author="Graham Smith" w:date="2018-06-27T16:12:00Z"/>
        </w:rPr>
        <w:pPrChange w:id="1017" w:author="Graham Smith" w:date="2018-06-27T16:12:00Z">
          <w:pPr/>
        </w:pPrChange>
      </w:pPr>
      <w:bookmarkStart w:id="1018" w:name="_Toc517879560"/>
      <w:bookmarkStart w:id="1019" w:name="_Toc529869325"/>
      <w:bookmarkEnd w:id="1018"/>
      <w:bookmarkEnd w:id="1019"/>
    </w:p>
    <w:p w14:paraId="667997CE" w14:textId="4D861337" w:rsidR="00933F03" w:rsidRPr="00C96F61" w:rsidDel="00736092" w:rsidRDefault="00933F03">
      <w:pPr>
        <w:pStyle w:val="Heading1"/>
        <w:numPr>
          <w:ilvl w:val="0"/>
          <w:numId w:val="1"/>
        </w:numPr>
        <w:rPr>
          <w:del w:id="1020" w:author="Graham Smith" w:date="2018-06-27T16:12:00Z"/>
        </w:rPr>
        <w:pPrChange w:id="1021" w:author="Graham Smith" w:date="2018-06-27T16:12:00Z">
          <w:pPr/>
        </w:pPrChange>
      </w:pPr>
      <w:bookmarkStart w:id="1022" w:name="_Toc517879561"/>
      <w:bookmarkStart w:id="1023" w:name="_Toc529869326"/>
      <w:bookmarkEnd w:id="1022"/>
      <w:bookmarkEnd w:id="1023"/>
    </w:p>
    <w:p w14:paraId="667997CF" w14:textId="614B9C33" w:rsidR="00253611" w:rsidRDefault="00736092" w:rsidP="00736092">
      <w:pPr>
        <w:pStyle w:val="Heading1"/>
        <w:numPr>
          <w:ilvl w:val="0"/>
          <w:numId w:val="1"/>
        </w:numPr>
        <w:rPr>
          <w:ins w:id="1024" w:author="Graham Smith" w:date="2018-06-27T16:12:00Z"/>
        </w:rPr>
      </w:pPr>
      <w:bookmarkStart w:id="1025" w:name="_Toc529869327"/>
      <w:ins w:id="1026" w:author="Graham Smith" w:date="2018-06-27T16:12:00Z">
        <w:r>
          <w:t>Investment schedule</w:t>
        </w:r>
        <w:bookmarkEnd w:id="1025"/>
      </w:ins>
    </w:p>
    <w:p w14:paraId="2CB42845" w14:textId="1679AD72" w:rsidR="00736092" w:rsidRDefault="00736092" w:rsidP="00736092">
      <w:pPr>
        <w:rPr>
          <w:ins w:id="1027" w:author="Graham Smith" w:date="2018-06-27T16:12:00Z"/>
        </w:rPr>
      </w:pPr>
    </w:p>
    <w:p w14:paraId="54FFA1BD" w14:textId="2763D426" w:rsidR="00736092" w:rsidRDefault="00736092" w:rsidP="00736092">
      <w:pPr>
        <w:ind w:left="720"/>
        <w:rPr>
          <w:ins w:id="1028" w:author="Graham Smith" w:date="2018-06-27T16:13:00Z"/>
        </w:rPr>
      </w:pPr>
      <w:ins w:id="1029" w:author="Graham Smith" w:date="2018-06-27T16:12:00Z">
        <w:r>
          <w:t>The investment sche</w:t>
        </w:r>
      </w:ins>
      <w:ins w:id="1030" w:author="Graham Smith" w:date="2018-06-27T16:13:00Z">
        <w:r>
          <w:t xml:space="preserve">dule is deferred </w:t>
        </w:r>
        <w:r w:rsidR="006A0705">
          <w:t>until the proposed solution is finalised</w:t>
        </w:r>
      </w:ins>
    </w:p>
    <w:p w14:paraId="3BCE6CE1" w14:textId="77777777" w:rsidR="006A0705" w:rsidRPr="00C02A9C" w:rsidRDefault="006A0705">
      <w:pPr>
        <w:ind w:left="720"/>
        <w:pPrChange w:id="1031" w:author="Graham Smith" w:date="2018-06-27T16:12:00Z">
          <w:pPr>
            <w:pStyle w:val="Heading1"/>
          </w:pPr>
        </w:pPrChange>
      </w:pPr>
    </w:p>
    <w:sectPr w:rsidR="006A0705" w:rsidRPr="00C02A9C" w:rsidSect="007B0F1C">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1854A" w14:textId="77777777" w:rsidR="00A420D0" w:rsidRDefault="00A420D0" w:rsidP="002A23B3">
      <w:pPr>
        <w:spacing w:after="0" w:line="240" w:lineRule="auto"/>
      </w:pPr>
      <w:r>
        <w:separator/>
      </w:r>
    </w:p>
  </w:endnote>
  <w:endnote w:type="continuationSeparator" w:id="0">
    <w:p w14:paraId="69F0545D" w14:textId="77777777" w:rsidR="00A420D0" w:rsidRDefault="00A420D0" w:rsidP="002A2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829E6" w14:textId="77777777" w:rsidR="00481A3D" w:rsidRDefault="00481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322654"/>
      <w:docPartObj>
        <w:docPartGallery w:val="Page Numbers (Bottom of Page)"/>
        <w:docPartUnique/>
      </w:docPartObj>
    </w:sdtPr>
    <w:sdtEndPr>
      <w:rPr>
        <w:noProof/>
      </w:rPr>
    </w:sdtEndPr>
    <w:sdtContent>
      <w:p w14:paraId="667997E7" w14:textId="77777777" w:rsidR="008A6716" w:rsidRDefault="008A6716" w:rsidP="002A23B3">
        <w:pPr>
          <w:pStyle w:val="Footer"/>
          <w:pBdr>
            <w:bottom w:val="single" w:sz="6" w:space="1" w:color="auto"/>
          </w:pBdr>
        </w:pPr>
      </w:p>
      <w:p w14:paraId="667997E8" w14:textId="471A7B06" w:rsidR="008A6716" w:rsidRDefault="008A6716" w:rsidP="002A23B3">
        <w:pPr>
          <w:pStyle w:val="Footer"/>
          <w:rPr>
            <w:noProof/>
          </w:rPr>
        </w:pPr>
        <w:r>
          <w:t xml:space="preserve">Date: </w:t>
        </w:r>
        <w:fldSimple w:instr=" DATE   \* MERGEFORMAT ">
          <w:r w:rsidR="00481A3D">
            <w:rPr>
              <w:noProof/>
            </w:rPr>
            <w:t>2018/11/13</w:t>
          </w:r>
        </w:fldSimple>
        <w:r>
          <w:tab/>
        </w:r>
        <w:r>
          <w:tab/>
          <w:t xml:space="preserve">Page </w:t>
        </w:r>
        <w:r>
          <w:fldChar w:fldCharType="begin"/>
        </w:r>
        <w:r>
          <w:instrText xml:space="preserve"> PAGE   \* MERGEFORMAT </w:instrText>
        </w:r>
        <w:r>
          <w:fldChar w:fldCharType="separate"/>
        </w:r>
        <w:r w:rsidR="00603D3B">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603D3B">
          <w:rPr>
            <w:noProof/>
          </w:rPr>
          <w:t>9</w:t>
        </w:r>
        <w:r>
          <w:rPr>
            <w:noProof/>
          </w:rPr>
          <w:fldChar w:fldCharType="end"/>
        </w:r>
      </w:p>
      <w:p w14:paraId="667997E9" w14:textId="77777777" w:rsidR="008A6716" w:rsidRDefault="008A6716" w:rsidP="002A23B3">
        <w:pPr>
          <w:pStyle w:val="Footer"/>
        </w:pPr>
        <w:r>
          <w:rPr>
            <w:noProof/>
          </w:rPr>
          <w:t>Private and confidential</w:t>
        </w:r>
      </w:p>
    </w:sdtContent>
  </w:sdt>
  <w:p w14:paraId="667997EA" w14:textId="77777777" w:rsidR="008A6716" w:rsidRDefault="008A6716">
    <w:pPr>
      <w:pStyle w:val="Footer"/>
    </w:pPr>
    <w:bookmarkStart w:id="1032" w:name="_GoBack"/>
    <w:bookmarkEnd w:id="103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7C1E7" w14:textId="77777777" w:rsidR="00481A3D" w:rsidRDefault="00481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22687" w14:textId="77777777" w:rsidR="00A420D0" w:rsidRDefault="00A420D0" w:rsidP="002A23B3">
      <w:pPr>
        <w:spacing w:after="0" w:line="240" w:lineRule="auto"/>
      </w:pPr>
      <w:r>
        <w:separator/>
      </w:r>
    </w:p>
  </w:footnote>
  <w:footnote w:type="continuationSeparator" w:id="0">
    <w:p w14:paraId="6277B1CF" w14:textId="77777777" w:rsidR="00A420D0" w:rsidRDefault="00A420D0" w:rsidP="002A2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08F61" w14:textId="77777777" w:rsidR="00481A3D" w:rsidRDefault="00481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997E6" w14:textId="77777777" w:rsidR="008A6716" w:rsidRPr="002A23B3" w:rsidRDefault="008A6716">
    <w:pPr>
      <w:pStyle w:val="Header"/>
      <w:rPr>
        <w:lang w:val="af-ZA"/>
      </w:rPr>
    </w:pPr>
    <w:r>
      <w:rPr>
        <w:lang w:val="af-ZA"/>
      </w:rPr>
      <w:t>Picked Goods Verification using Item Barcodes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4FB7546C08E8401587ED0A50932E8118"/>
      </w:placeholder>
      <w:temporary/>
      <w:showingPlcHdr/>
      <w15:appearance w15:val="hidden"/>
    </w:sdtPr>
    <w:sdtEndPr/>
    <w:sdtContent>
      <w:p w14:paraId="667997EB" w14:textId="77777777" w:rsidR="008A6716" w:rsidRDefault="008A6716">
        <w:pPr>
          <w:pStyle w:val="Header"/>
        </w:pPr>
        <w:r>
          <w:t>[Type here]</w:t>
        </w:r>
      </w:p>
    </w:sdtContent>
  </w:sdt>
  <w:p w14:paraId="667997EC" w14:textId="77777777" w:rsidR="008A6716" w:rsidRDefault="008A6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EDC"/>
    <w:multiLevelType w:val="hybridMultilevel"/>
    <w:tmpl w:val="D97AA5A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2621E90"/>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2DA025F"/>
    <w:multiLevelType w:val="hybridMultilevel"/>
    <w:tmpl w:val="3E7A1B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2F80E34"/>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6DD71C2"/>
    <w:multiLevelType w:val="hybridMultilevel"/>
    <w:tmpl w:val="CC382F00"/>
    <w:lvl w:ilvl="0" w:tplc="1C090001">
      <w:start w:val="1"/>
      <w:numFmt w:val="bullet"/>
      <w:lvlText w:val=""/>
      <w:lvlJc w:val="left"/>
      <w:pPr>
        <w:ind w:left="2160" w:hanging="360"/>
      </w:pPr>
      <w:rPr>
        <w:rFonts w:ascii="Symbol" w:hAnsi="Symbol" w:hint="default"/>
      </w:rPr>
    </w:lvl>
    <w:lvl w:ilvl="1" w:tplc="1C090003">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 w15:restartNumberingAfterBreak="0">
    <w:nsid w:val="129D4D4A"/>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4815D21"/>
    <w:multiLevelType w:val="hybridMultilevel"/>
    <w:tmpl w:val="F594CD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5365ACF"/>
    <w:multiLevelType w:val="hybridMultilevel"/>
    <w:tmpl w:val="1562A5CE"/>
    <w:lvl w:ilvl="0" w:tplc="F53CC9B0">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AD762E9"/>
    <w:multiLevelType w:val="hybridMultilevel"/>
    <w:tmpl w:val="B9C439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BB93757"/>
    <w:multiLevelType w:val="hybridMultilevel"/>
    <w:tmpl w:val="9272AD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5003540"/>
    <w:multiLevelType w:val="hybridMultilevel"/>
    <w:tmpl w:val="2A7A0E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8700BAB"/>
    <w:multiLevelType w:val="hybridMultilevel"/>
    <w:tmpl w:val="AF969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C964230"/>
    <w:multiLevelType w:val="hybridMultilevel"/>
    <w:tmpl w:val="BA6EB8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1426CEE"/>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4F84673"/>
    <w:multiLevelType w:val="hybridMultilevel"/>
    <w:tmpl w:val="BE9E5CE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3C0973C2"/>
    <w:multiLevelType w:val="hybridMultilevel"/>
    <w:tmpl w:val="4150FD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CFE2357"/>
    <w:multiLevelType w:val="hybridMultilevel"/>
    <w:tmpl w:val="7098FE3E"/>
    <w:lvl w:ilvl="0" w:tplc="B9068B32">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D2E53CE"/>
    <w:multiLevelType w:val="hybridMultilevel"/>
    <w:tmpl w:val="8B4C7F9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8" w15:restartNumberingAfterBreak="0">
    <w:nsid w:val="48984421"/>
    <w:multiLevelType w:val="hybridMultilevel"/>
    <w:tmpl w:val="C522389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5CE03FDC"/>
    <w:multiLevelType w:val="hybridMultilevel"/>
    <w:tmpl w:val="5372BE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37E2E8F"/>
    <w:multiLevelType w:val="hybridMultilevel"/>
    <w:tmpl w:val="9AC276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3CE318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CC1FCD"/>
    <w:multiLevelType w:val="hybridMultilevel"/>
    <w:tmpl w:val="81AE72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2062483"/>
    <w:multiLevelType w:val="hybridMultilevel"/>
    <w:tmpl w:val="FBC69402"/>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24" w15:restartNumberingAfterBreak="0">
    <w:nsid w:val="79906ACF"/>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C15060B"/>
    <w:multiLevelType w:val="multilevel"/>
    <w:tmpl w:val="E398040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8"/>
  </w:num>
  <w:num w:numId="3">
    <w:abstractNumId w:val="23"/>
  </w:num>
  <w:num w:numId="4">
    <w:abstractNumId w:val="25"/>
  </w:num>
  <w:num w:numId="5">
    <w:abstractNumId w:val="2"/>
  </w:num>
  <w:num w:numId="6">
    <w:abstractNumId w:val="10"/>
  </w:num>
  <w:num w:numId="7">
    <w:abstractNumId w:val="7"/>
  </w:num>
  <w:num w:numId="8">
    <w:abstractNumId w:val="3"/>
  </w:num>
  <w:num w:numId="9">
    <w:abstractNumId w:val="9"/>
  </w:num>
  <w:num w:numId="10">
    <w:abstractNumId w:val="24"/>
  </w:num>
  <w:num w:numId="11">
    <w:abstractNumId w:val="20"/>
  </w:num>
  <w:num w:numId="12">
    <w:abstractNumId w:val="11"/>
  </w:num>
  <w:num w:numId="13">
    <w:abstractNumId w:val="1"/>
  </w:num>
  <w:num w:numId="14">
    <w:abstractNumId w:val="22"/>
  </w:num>
  <w:num w:numId="15">
    <w:abstractNumId w:val="19"/>
  </w:num>
  <w:num w:numId="16">
    <w:abstractNumId w:val="12"/>
  </w:num>
  <w:num w:numId="17">
    <w:abstractNumId w:val="15"/>
  </w:num>
  <w:num w:numId="18">
    <w:abstractNumId w:val="4"/>
  </w:num>
  <w:num w:numId="19">
    <w:abstractNumId w:val="6"/>
  </w:num>
  <w:num w:numId="20">
    <w:abstractNumId w:val="16"/>
  </w:num>
  <w:num w:numId="21">
    <w:abstractNumId w:val="21"/>
  </w:num>
  <w:num w:numId="22">
    <w:abstractNumId w:val="5"/>
  </w:num>
  <w:num w:numId="23">
    <w:abstractNumId w:val="0"/>
  </w:num>
  <w:num w:numId="24">
    <w:abstractNumId w:val="14"/>
  </w:num>
  <w:num w:numId="25">
    <w:abstractNumId w:val="17"/>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Smith">
    <w15:presenceInfo w15:providerId="Windows Live" w15:userId="5ff193ffc5952e7e"/>
  </w15:person>
  <w15:person w15:author="Graham Smith [2]">
    <w15:presenceInfo w15:providerId="None" w15:userId="Graham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F1C"/>
    <w:rsid w:val="00003592"/>
    <w:rsid w:val="000039BF"/>
    <w:rsid w:val="00003E6D"/>
    <w:rsid w:val="00010810"/>
    <w:rsid w:val="000200F7"/>
    <w:rsid w:val="00034610"/>
    <w:rsid w:val="00036B1A"/>
    <w:rsid w:val="00040CAB"/>
    <w:rsid w:val="00051189"/>
    <w:rsid w:val="00051691"/>
    <w:rsid w:val="00052C47"/>
    <w:rsid w:val="000750B5"/>
    <w:rsid w:val="000942EC"/>
    <w:rsid w:val="000F331E"/>
    <w:rsid w:val="00101933"/>
    <w:rsid w:val="0011538F"/>
    <w:rsid w:val="00121C33"/>
    <w:rsid w:val="00130CBD"/>
    <w:rsid w:val="00144B36"/>
    <w:rsid w:val="00155CE8"/>
    <w:rsid w:val="00171A78"/>
    <w:rsid w:val="0017316C"/>
    <w:rsid w:val="00186A27"/>
    <w:rsid w:val="00190DF6"/>
    <w:rsid w:val="00192E22"/>
    <w:rsid w:val="001A4276"/>
    <w:rsid w:val="001B2ECD"/>
    <w:rsid w:val="001B3B19"/>
    <w:rsid w:val="001C40CA"/>
    <w:rsid w:val="001C5D06"/>
    <w:rsid w:val="00202188"/>
    <w:rsid w:val="00214AE9"/>
    <w:rsid w:val="00226ED0"/>
    <w:rsid w:val="00240F06"/>
    <w:rsid w:val="00241348"/>
    <w:rsid w:val="00253611"/>
    <w:rsid w:val="00293B71"/>
    <w:rsid w:val="0029556E"/>
    <w:rsid w:val="002A23B3"/>
    <w:rsid w:val="002A7304"/>
    <w:rsid w:val="002B5956"/>
    <w:rsid w:val="002C26CE"/>
    <w:rsid w:val="002D0BFF"/>
    <w:rsid w:val="002D2D68"/>
    <w:rsid w:val="002E5A5D"/>
    <w:rsid w:val="00302940"/>
    <w:rsid w:val="00310FB2"/>
    <w:rsid w:val="00315AF5"/>
    <w:rsid w:val="003268D9"/>
    <w:rsid w:val="00332476"/>
    <w:rsid w:val="00336FFB"/>
    <w:rsid w:val="00370BFE"/>
    <w:rsid w:val="0037244F"/>
    <w:rsid w:val="0038531A"/>
    <w:rsid w:val="00394B15"/>
    <w:rsid w:val="003C77CA"/>
    <w:rsid w:val="003D0744"/>
    <w:rsid w:val="003D3318"/>
    <w:rsid w:val="003E3902"/>
    <w:rsid w:val="003F63DB"/>
    <w:rsid w:val="00403BE3"/>
    <w:rsid w:val="00416D97"/>
    <w:rsid w:val="00427320"/>
    <w:rsid w:val="00481A3D"/>
    <w:rsid w:val="004865D1"/>
    <w:rsid w:val="00493D37"/>
    <w:rsid w:val="004A67A5"/>
    <w:rsid w:val="004A7FC0"/>
    <w:rsid w:val="004B4F17"/>
    <w:rsid w:val="004C4ECB"/>
    <w:rsid w:val="004C71BF"/>
    <w:rsid w:val="004F20AC"/>
    <w:rsid w:val="004F34B7"/>
    <w:rsid w:val="00510861"/>
    <w:rsid w:val="005276A9"/>
    <w:rsid w:val="00530EFE"/>
    <w:rsid w:val="00550EC5"/>
    <w:rsid w:val="0056103F"/>
    <w:rsid w:val="005712E0"/>
    <w:rsid w:val="005834AE"/>
    <w:rsid w:val="00594C19"/>
    <w:rsid w:val="005B7B54"/>
    <w:rsid w:val="005C1AED"/>
    <w:rsid w:val="005D63FE"/>
    <w:rsid w:val="00603D3B"/>
    <w:rsid w:val="00612285"/>
    <w:rsid w:val="006145C5"/>
    <w:rsid w:val="0062632B"/>
    <w:rsid w:val="0064606A"/>
    <w:rsid w:val="00651278"/>
    <w:rsid w:val="00651C0E"/>
    <w:rsid w:val="00683B0B"/>
    <w:rsid w:val="00685E60"/>
    <w:rsid w:val="006975CA"/>
    <w:rsid w:val="006A0705"/>
    <w:rsid w:val="006A629E"/>
    <w:rsid w:val="006B1CFE"/>
    <w:rsid w:val="006B59FC"/>
    <w:rsid w:val="006D5EAD"/>
    <w:rsid w:val="006D7087"/>
    <w:rsid w:val="006E6F18"/>
    <w:rsid w:val="00707955"/>
    <w:rsid w:val="00716921"/>
    <w:rsid w:val="00732825"/>
    <w:rsid w:val="007344E5"/>
    <w:rsid w:val="00736092"/>
    <w:rsid w:val="0073777D"/>
    <w:rsid w:val="0076383E"/>
    <w:rsid w:val="007936C8"/>
    <w:rsid w:val="007A1117"/>
    <w:rsid w:val="007A7B69"/>
    <w:rsid w:val="007B0F1C"/>
    <w:rsid w:val="007B4F76"/>
    <w:rsid w:val="007C2612"/>
    <w:rsid w:val="007C29F7"/>
    <w:rsid w:val="007C59E3"/>
    <w:rsid w:val="007D4D41"/>
    <w:rsid w:val="007F24DF"/>
    <w:rsid w:val="007F2C18"/>
    <w:rsid w:val="007F5880"/>
    <w:rsid w:val="00833868"/>
    <w:rsid w:val="0083533B"/>
    <w:rsid w:val="00835CF1"/>
    <w:rsid w:val="008459C0"/>
    <w:rsid w:val="00845EE2"/>
    <w:rsid w:val="0089090D"/>
    <w:rsid w:val="008A6716"/>
    <w:rsid w:val="008C2302"/>
    <w:rsid w:val="008D40D9"/>
    <w:rsid w:val="008F10D0"/>
    <w:rsid w:val="008F5855"/>
    <w:rsid w:val="009041E5"/>
    <w:rsid w:val="00923F59"/>
    <w:rsid w:val="00927604"/>
    <w:rsid w:val="009322C2"/>
    <w:rsid w:val="00933F03"/>
    <w:rsid w:val="009522A3"/>
    <w:rsid w:val="00962C36"/>
    <w:rsid w:val="00970BAA"/>
    <w:rsid w:val="00973AE1"/>
    <w:rsid w:val="0097688F"/>
    <w:rsid w:val="00994D2C"/>
    <w:rsid w:val="009A6B18"/>
    <w:rsid w:val="009B52E1"/>
    <w:rsid w:val="009C4DD0"/>
    <w:rsid w:val="009C6862"/>
    <w:rsid w:val="009C79D2"/>
    <w:rsid w:val="009D5D53"/>
    <w:rsid w:val="009D5EFF"/>
    <w:rsid w:val="009E2F10"/>
    <w:rsid w:val="00A0471C"/>
    <w:rsid w:val="00A04C26"/>
    <w:rsid w:val="00A23E99"/>
    <w:rsid w:val="00A26AFA"/>
    <w:rsid w:val="00A420D0"/>
    <w:rsid w:val="00A47624"/>
    <w:rsid w:val="00A651B7"/>
    <w:rsid w:val="00A77D63"/>
    <w:rsid w:val="00AB0C61"/>
    <w:rsid w:val="00AB19FA"/>
    <w:rsid w:val="00AC1441"/>
    <w:rsid w:val="00AD4A6C"/>
    <w:rsid w:val="00AE0C99"/>
    <w:rsid w:val="00B0597C"/>
    <w:rsid w:val="00B05F0F"/>
    <w:rsid w:val="00B06F79"/>
    <w:rsid w:val="00B1351D"/>
    <w:rsid w:val="00B30B9C"/>
    <w:rsid w:val="00B30D22"/>
    <w:rsid w:val="00B514A3"/>
    <w:rsid w:val="00B67A5B"/>
    <w:rsid w:val="00B96E64"/>
    <w:rsid w:val="00BA020A"/>
    <w:rsid w:val="00BA698F"/>
    <w:rsid w:val="00BD1663"/>
    <w:rsid w:val="00BE24A1"/>
    <w:rsid w:val="00BF2148"/>
    <w:rsid w:val="00BF36EC"/>
    <w:rsid w:val="00BF556C"/>
    <w:rsid w:val="00C027EF"/>
    <w:rsid w:val="00C02A9C"/>
    <w:rsid w:val="00C06F18"/>
    <w:rsid w:val="00C10F4C"/>
    <w:rsid w:val="00C132C7"/>
    <w:rsid w:val="00C14150"/>
    <w:rsid w:val="00C25614"/>
    <w:rsid w:val="00C33D39"/>
    <w:rsid w:val="00C458D9"/>
    <w:rsid w:val="00C81CE5"/>
    <w:rsid w:val="00C96F61"/>
    <w:rsid w:val="00CA0ADE"/>
    <w:rsid w:val="00CA434D"/>
    <w:rsid w:val="00CB04FD"/>
    <w:rsid w:val="00CB1D10"/>
    <w:rsid w:val="00CB6767"/>
    <w:rsid w:val="00CD1930"/>
    <w:rsid w:val="00D04C60"/>
    <w:rsid w:val="00D13AA7"/>
    <w:rsid w:val="00D16E2D"/>
    <w:rsid w:val="00D17295"/>
    <w:rsid w:val="00D33EBA"/>
    <w:rsid w:val="00D34A9A"/>
    <w:rsid w:val="00D418EA"/>
    <w:rsid w:val="00D817A1"/>
    <w:rsid w:val="00D8726D"/>
    <w:rsid w:val="00DA4B67"/>
    <w:rsid w:val="00DC5C30"/>
    <w:rsid w:val="00DD37EF"/>
    <w:rsid w:val="00DE08F0"/>
    <w:rsid w:val="00DE132D"/>
    <w:rsid w:val="00DE77CE"/>
    <w:rsid w:val="00DF772C"/>
    <w:rsid w:val="00E10D0D"/>
    <w:rsid w:val="00E44486"/>
    <w:rsid w:val="00E53CA4"/>
    <w:rsid w:val="00E658FC"/>
    <w:rsid w:val="00E73B2F"/>
    <w:rsid w:val="00E965B7"/>
    <w:rsid w:val="00E97E8C"/>
    <w:rsid w:val="00EA2564"/>
    <w:rsid w:val="00EC5297"/>
    <w:rsid w:val="00ED0A96"/>
    <w:rsid w:val="00F12A1C"/>
    <w:rsid w:val="00F1338B"/>
    <w:rsid w:val="00F249EA"/>
    <w:rsid w:val="00F27302"/>
    <w:rsid w:val="00F46626"/>
    <w:rsid w:val="00F63E20"/>
    <w:rsid w:val="00F673FF"/>
    <w:rsid w:val="00F71009"/>
    <w:rsid w:val="00FA7B5A"/>
    <w:rsid w:val="00FB027A"/>
    <w:rsid w:val="00FB0748"/>
    <w:rsid w:val="00FC130E"/>
    <w:rsid w:val="00FC5BD3"/>
    <w:rsid w:val="00FC684C"/>
    <w:rsid w:val="00FD4367"/>
    <w:rsid w:val="00FD67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971C"/>
  <w15:chartTrackingRefBased/>
  <w15:docId w15:val="{171319F5-2F87-4F32-B5F0-53701BC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0F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0F1C"/>
    <w:rPr>
      <w:rFonts w:eastAsiaTheme="minorEastAsia"/>
      <w:lang w:val="en-US"/>
    </w:rPr>
  </w:style>
  <w:style w:type="character" w:customStyle="1" w:styleId="Heading1Char">
    <w:name w:val="Heading 1 Char"/>
    <w:basedOn w:val="DefaultParagraphFont"/>
    <w:link w:val="Heading1"/>
    <w:uiPriority w:val="9"/>
    <w:rsid w:val="007B0F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A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5A5D"/>
    <w:pPr>
      <w:ind w:left="720"/>
      <w:contextualSpacing/>
    </w:pPr>
  </w:style>
  <w:style w:type="paragraph" w:styleId="TOC1">
    <w:name w:val="toc 1"/>
    <w:basedOn w:val="Normal"/>
    <w:next w:val="Normal"/>
    <w:autoRedefine/>
    <w:uiPriority w:val="39"/>
    <w:unhideWhenUsed/>
    <w:rsid w:val="005834AE"/>
    <w:pPr>
      <w:spacing w:after="100"/>
    </w:pPr>
  </w:style>
  <w:style w:type="paragraph" w:styleId="TOC2">
    <w:name w:val="toc 2"/>
    <w:basedOn w:val="Normal"/>
    <w:next w:val="Normal"/>
    <w:autoRedefine/>
    <w:uiPriority w:val="39"/>
    <w:unhideWhenUsed/>
    <w:rsid w:val="005834AE"/>
    <w:pPr>
      <w:spacing w:after="100"/>
      <w:ind w:left="220"/>
    </w:pPr>
  </w:style>
  <w:style w:type="paragraph" w:styleId="Header">
    <w:name w:val="header"/>
    <w:basedOn w:val="Normal"/>
    <w:link w:val="HeaderChar"/>
    <w:uiPriority w:val="99"/>
    <w:unhideWhenUsed/>
    <w:rsid w:val="002A2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3B3"/>
  </w:style>
  <w:style w:type="paragraph" w:styleId="Footer">
    <w:name w:val="footer"/>
    <w:basedOn w:val="Normal"/>
    <w:link w:val="FooterChar"/>
    <w:uiPriority w:val="99"/>
    <w:unhideWhenUsed/>
    <w:rsid w:val="002A2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3B3"/>
  </w:style>
  <w:style w:type="character" w:customStyle="1" w:styleId="Heading3Char">
    <w:name w:val="Heading 3 Char"/>
    <w:basedOn w:val="DefaultParagraphFont"/>
    <w:link w:val="Heading3"/>
    <w:uiPriority w:val="9"/>
    <w:rsid w:val="00CB1D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34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2C18"/>
    <w:pPr>
      <w:spacing w:after="100"/>
      <w:ind w:left="440"/>
    </w:pPr>
  </w:style>
  <w:style w:type="paragraph" w:styleId="BalloonText">
    <w:name w:val="Balloon Text"/>
    <w:basedOn w:val="Normal"/>
    <w:link w:val="BalloonTextChar"/>
    <w:uiPriority w:val="99"/>
    <w:semiHidden/>
    <w:unhideWhenUsed/>
    <w:rsid w:val="00BE2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4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0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emf"/><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eader" Target="header3.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2.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oter" Target="footer1.xm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D19D62-D475-42B5-BA01-6DB12734A42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ZA"/>
        </a:p>
      </dgm:t>
    </dgm:pt>
    <dgm:pt modelId="{D824A1FF-6DDF-4433-8216-20C996A40E7A}">
      <dgm:prSet phldrT="[Text]"/>
      <dgm:spPr/>
      <dgm:t>
        <a:bodyPr/>
        <a:lstStyle/>
        <a:p>
          <a:r>
            <a:rPr lang="en-ZA" dirty="0"/>
            <a:t>Receiving</a:t>
          </a:r>
        </a:p>
      </dgm:t>
    </dgm:pt>
    <dgm:pt modelId="{B94812E4-FB1D-4125-88DE-9808A7D82A70}" type="parTrans" cxnId="{AD05DA89-8694-484E-A2C0-4B3C7E259616}">
      <dgm:prSet/>
      <dgm:spPr/>
      <dgm:t>
        <a:bodyPr/>
        <a:lstStyle/>
        <a:p>
          <a:endParaRPr lang="en-ZA"/>
        </a:p>
      </dgm:t>
    </dgm:pt>
    <dgm:pt modelId="{2EF780D1-8555-418B-B03F-E84BC08940B8}" type="sibTrans" cxnId="{AD05DA89-8694-484E-A2C0-4B3C7E259616}">
      <dgm:prSet/>
      <dgm:spPr/>
      <dgm:t>
        <a:bodyPr/>
        <a:lstStyle/>
        <a:p>
          <a:endParaRPr lang="en-ZA"/>
        </a:p>
      </dgm:t>
    </dgm:pt>
    <dgm:pt modelId="{AA1A2A3C-D376-4F91-A2DF-47E4B604BB79}">
      <dgm:prSet phldrT="[Text]"/>
      <dgm:spPr/>
      <dgm:t>
        <a:bodyPr/>
        <a:lstStyle/>
        <a:p>
          <a:r>
            <a:rPr lang="en-ZA" dirty="0"/>
            <a:t>Binning</a:t>
          </a:r>
        </a:p>
      </dgm:t>
    </dgm:pt>
    <dgm:pt modelId="{D7166CBF-69EE-4978-885E-8BE2172B77A3}" type="parTrans" cxnId="{85F33903-C262-4E3C-8A5A-6E111E819E11}">
      <dgm:prSet/>
      <dgm:spPr/>
      <dgm:t>
        <a:bodyPr/>
        <a:lstStyle/>
        <a:p>
          <a:endParaRPr lang="en-ZA"/>
        </a:p>
      </dgm:t>
    </dgm:pt>
    <dgm:pt modelId="{FDBDCD65-FAB6-4DE1-84F7-C0128EAD89B6}" type="sibTrans" cxnId="{85F33903-C262-4E3C-8A5A-6E111E819E11}">
      <dgm:prSet/>
      <dgm:spPr/>
      <dgm:t>
        <a:bodyPr/>
        <a:lstStyle/>
        <a:p>
          <a:endParaRPr lang="en-ZA"/>
        </a:p>
      </dgm:t>
    </dgm:pt>
    <dgm:pt modelId="{79637380-B28C-49EE-8963-02036C4E3F85}">
      <dgm:prSet phldrT="[Text]"/>
      <dgm:spPr/>
      <dgm:t>
        <a:bodyPr/>
        <a:lstStyle/>
        <a:p>
          <a:r>
            <a:rPr lang="en-ZA" dirty="0"/>
            <a:t>Cycle Counting</a:t>
          </a:r>
        </a:p>
      </dgm:t>
    </dgm:pt>
    <dgm:pt modelId="{33027127-4381-410D-ABD2-739BA23A47DA}" type="parTrans" cxnId="{DE0766D3-7E6F-43A8-9289-143548D941C5}">
      <dgm:prSet/>
      <dgm:spPr/>
      <dgm:t>
        <a:bodyPr/>
        <a:lstStyle/>
        <a:p>
          <a:endParaRPr lang="en-ZA"/>
        </a:p>
      </dgm:t>
    </dgm:pt>
    <dgm:pt modelId="{21D34BA0-4706-423F-AFBF-9BB9CCBAA14C}" type="sibTrans" cxnId="{DE0766D3-7E6F-43A8-9289-143548D941C5}">
      <dgm:prSet/>
      <dgm:spPr/>
      <dgm:t>
        <a:bodyPr/>
        <a:lstStyle/>
        <a:p>
          <a:endParaRPr lang="en-ZA"/>
        </a:p>
      </dgm:t>
    </dgm:pt>
    <dgm:pt modelId="{8DA2EC10-B58F-466E-A21C-D7EB3BC0F194}">
      <dgm:prSet phldrT="[Text]"/>
      <dgm:spPr/>
      <dgm:t>
        <a:bodyPr/>
        <a:lstStyle/>
        <a:p>
          <a:r>
            <a:rPr lang="en-ZA" dirty="0"/>
            <a:t>Picking</a:t>
          </a:r>
        </a:p>
      </dgm:t>
    </dgm:pt>
    <dgm:pt modelId="{E2FDE4D6-AC75-4B35-B242-B3986BD0A384}" type="parTrans" cxnId="{FC27B767-1F40-4D37-9E86-594BC41988CD}">
      <dgm:prSet/>
      <dgm:spPr/>
      <dgm:t>
        <a:bodyPr/>
        <a:lstStyle/>
        <a:p>
          <a:endParaRPr lang="en-ZA"/>
        </a:p>
      </dgm:t>
    </dgm:pt>
    <dgm:pt modelId="{9F7CD2EF-7EC7-4CE8-AE65-E156055172A4}" type="sibTrans" cxnId="{FC27B767-1F40-4D37-9E86-594BC41988CD}">
      <dgm:prSet/>
      <dgm:spPr/>
      <dgm:t>
        <a:bodyPr/>
        <a:lstStyle/>
        <a:p>
          <a:endParaRPr lang="en-ZA"/>
        </a:p>
      </dgm:t>
    </dgm:pt>
    <dgm:pt modelId="{49DF3C5E-2B36-4ACA-B249-8DC3E60724CA}">
      <dgm:prSet phldrT="[Text]"/>
      <dgm:spPr/>
      <dgm:t>
        <a:bodyPr/>
        <a:lstStyle/>
        <a:p>
          <a:r>
            <a:rPr lang="en-ZA"/>
            <a:t>Customer Returns</a:t>
          </a:r>
        </a:p>
      </dgm:t>
    </dgm:pt>
    <dgm:pt modelId="{C811C5B0-6104-4190-91DE-A3A0A54E2270}" type="parTrans" cxnId="{F11175A4-6678-4B74-B20F-B11D8FF3F3A3}">
      <dgm:prSet/>
      <dgm:spPr/>
      <dgm:t>
        <a:bodyPr/>
        <a:lstStyle/>
        <a:p>
          <a:endParaRPr lang="en-ZA"/>
        </a:p>
      </dgm:t>
    </dgm:pt>
    <dgm:pt modelId="{03F9EA67-EE24-4BDA-B8E0-9E1C0AFE5C8A}" type="sibTrans" cxnId="{F11175A4-6678-4B74-B20F-B11D8FF3F3A3}">
      <dgm:prSet/>
      <dgm:spPr/>
      <dgm:t>
        <a:bodyPr/>
        <a:lstStyle/>
        <a:p>
          <a:endParaRPr lang="en-ZA"/>
        </a:p>
      </dgm:t>
    </dgm:pt>
    <dgm:pt modelId="{E37B95F5-34F0-4185-9827-D07CA61823E3}">
      <dgm:prSet/>
      <dgm:spPr/>
      <dgm:t>
        <a:bodyPr/>
        <a:lstStyle/>
        <a:p>
          <a:r>
            <a:rPr lang="en-ZA"/>
            <a:t>Despatch</a:t>
          </a:r>
        </a:p>
      </dgm:t>
    </dgm:pt>
    <dgm:pt modelId="{AD0AF0E8-69F9-4EE3-BF1D-801141DA9354}" type="parTrans" cxnId="{290B708D-1C00-48E3-AB22-28FAD05717AB}">
      <dgm:prSet/>
      <dgm:spPr/>
    </dgm:pt>
    <dgm:pt modelId="{2A8CFBA9-319B-4A9D-962D-E1A538346809}" type="sibTrans" cxnId="{290B708D-1C00-48E3-AB22-28FAD05717AB}">
      <dgm:prSet/>
      <dgm:spPr/>
    </dgm:pt>
    <dgm:pt modelId="{454BE9D8-C86A-4E10-A514-D871C6143385}" type="pres">
      <dgm:prSet presAssocID="{EED19D62-D475-42B5-BA01-6DB12734A42C}" presName="cycle" presStyleCnt="0">
        <dgm:presLayoutVars>
          <dgm:dir/>
          <dgm:resizeHandles val="exact"/>
        </dgm:presLayoutVars>
      </dgm:prSet>
      <dgm:spPr/>
    </dgm:pt>
    <dgm:pt modelId="{95D80ED1-98FC-4779-8C4C-86B719A66C91}" type="pres">
      <dgm:prSet presAssocID="{D824A1FF-6DDF-4433-8216-20C996A40E7A}" presName="node" presStyleLbl="node1" presStyleIdx="0" presStyleCnt="6">
        <dgm:presLayoutVars>
          <dgm:bulletEnabled val="1"/>
        </dgm:presLayoutVars>
      </dgm:prSet>
      <dgm:spPr/>
    </dgm:pt>
    <dgm:pt modelId="{D7B97E92-C020-4E71-B7D1-DF796C2B1F2D}" type="pres">
      <dgm:prSet presAssocID="{D824A1FF-6DDF-4433-8216-20C996A40E7A}" presName="spNode" presStyleCnt="0"/>
      <dgm:spPr/>
    </dgm:pt>
    <dgm:pt modelId="{A8B948F7-F714-4002-80BD-A2749CBA1947}" type="pres">
      <dgm:prSet presAssocID="{2EF780D1-8555-418B-B03F-E84BC08940B8}" presName="sibTrans" presStyleLbl="sibTrans1D1" presStyleIdx="0" presStyleCnt="6"/>
      <dgm:spPr/>
    </dgm:pt>
    <dgm:pt modelId="{923563B8-D2F4-4C92-AB8D-5A6830EE0424}" type="pres">
      <dgm:prSet presAssocID="{AA1A2A3C-D376-4F91-A2DF-47E4B604BB79}" presName="node" presStyleLbl="node1" presStyleIdx="1" presStyleCnt="6">
        <dgm:presLayoutVars>
          <dgm:bulletEnabled val="1"/>
        </dgm:presLayoutVars>
      </dgm:prSet>
      <dgm:spPr/>
    </dgm:pt>
    <dgm:pt modelId="{53A42EFF-7C72-4768-BE2B-3E6980997D54}" type="pres">
      <dgm:prSet presAssocID="{AA1A2A3C-D376-4F91-A2DF-47E4B604BB79}" presName="spNode" presStyleCnt="0"/>
      <dgm:spPr/>
    </dgm:pt>
    <dgm:pt modelId="{F673B0DA-D99A-4C75-91C0-F028C38C0CBF}" type="pres">
      <dgm:prSet presAssocID="{FDBDCD65-FAB6-4DE1-84F7-C0128EAD89B6}" presName="sibTrans" presStyleLbl="sibTrans1D1" presStyleIdx="1" presStyleCnt="6"/>
      <dgm:spPr/>
    </dgm:pt>
    <dgm:pt modelId="{88D3A24A-1782-4055-A275-D3FA4697D777}" type="pres">
      <dgm:prSet presAssocID="{79637380-B28C-49EE-8963-02036C4E3F85}" presName="node" presStyleLbl="node1" presStyleIdx="2" presStyleCnt="6">
        <dgm:presLayoutVars>
          <dgm:bulletEnabled val="1"/>
        </dgm:presLayoutVars>
      </dgm:prSet>
      <dgm:spPr/>
    </dgm:pt>
    <dgm:pt modelId="{683FFAB2-C085-409C-AFA2-A5DE24402467}" type="pres">
      <dgm:prSet presAssocID="{79637380-B28C-49EE-8963-02036C4E3F85}" presName="spNode" presStyleCnt="0"/>
      <dgm:spPr/>
    </dgm:pt>
    <dgm:pt modelId="{2B2E35F3-2670-41C8-BC92-40B11A6E14CC}" type="pres">
      <dgm:prSet presAssocID="{21D34BA0-4706-423F-AFBF-9BB9CCBAA14C}" presName="sibTrans" presStyleLbl="sibTrans1D1" presStyleIdx="2" presStyleCnt="6"/>
      <dgm:spPr/>
    </dgm:pt>
    <dgm:pt modelId="{18B181CD-3E01-4147-9593-36CA6864FC60}" type="pres">
      <dgm:prSet presAssocID="{8DA2EC10-B58F-466E-A21C-D7EB3BC0F194}" presName="node" presStyleLbl="node1" presStyleIdx="3" presStyleCnt="6">
        <dgm:presLayoutVars>
          <dgm:bulletEnabled val="1"/>
        </dgm:presLayoutVars>
      </dgm:prSet>
      <dgm:spPr/>
    </dgm:pt>
    <dgm:pt modelId="{1AEB254A-4125-4019-8516-C06197B9AB00}" type="pres">
      <dgm:prSet presAssocID="{8DA2EC10-B58F-466E-A21C-D7EB3BC0F194}" presName="spNode" presStyleCnt="0"/>
      <dgm:spPr/>
    </dgm:pt>
    <dgm:pt modelId="{C320CF15-5161-4848-A1BF-AD753B2BE860}" type="pres">
      <dgm:prSet presAssocID="{9F7CD2EF-7EC7-4CE8-AE65-E156055172A4}" presName="sibTrans" presStyleLbl="sibTrans1D1" presStyleIdx="3" presStyleCnt="6"/>
      <dgm:spPr/>
    </dgm:pt>
    <dgm:pt modelId="{B46EA8EB-499F-44CD-853B-40490F3C0B04}" type="pres">
      <dgm:prSet presAssocID="{49DF3C5E-2B36-4ACA-B249-8DC3E60724CA}" presName="node" presStyleLbl="node1" presStyleIdx="4" presStyleCnt="6">
        <dgm:presLayoutVars>
          <dgm:bulletEnabled val="1"/>
        </dgm:presLayoutVars>
      </dgm:prSet>
      <dgm:spPr/>
    </dgm:pt>
    <dgm:pt modelId="{2D40FEFB-2F82-4820-A650-EBBEFF2BD5A8}" type="pres">
      <dgm:prSet presAssocID="{49DF3C5E-2B36-4ACA-B249-8DC3E60724CA}" presName="spNode" presStyleCnt="0"/>
      <dgm:spPr/>
    </dgm:pt>
    <dgm:pt modelId="{95023209-93F2-4235-B021-52131501ECCC}" type="pres">
      <dgm:prSet presAssocID="{03F9EA67-EE24-4BDA-B8E0-9E1C0AFE5C8A}" presName="sibTrans" presStyleLbl="sibTrans1D1" presStyleIdx="4" presStyleCnt="6"/>
      <dgm:spPr/>
    </dgm:pt>
    <dgm:pt modelId="{26FBCC98-96AF-4C9C-96A5-EE9B5CA1B524}" type="pres">
      <dgm:prSet presAssocID="{E37B95F5-34F0-4185-9827-D07CA61823E3}" presName="node" presStyleLbl="node1" presStyleIdx="5" presStyleCnt="6">
        <dgm:presLayoutVars>
          <dgm:bulletEnabled val="1"/>
        </dgm:presLayoutVars>
      </dgm:prSet>
      <dgm:spPr/>
    </dgm:pt>
    <dgm:pt modelId="{5EF49D22-8F1A-4E94-8578-1DB4307E5A8D}" type="pres">
      <dgm:prSet presAssocID="{E37B95F5-34F0-4185-9827-D07CA61823E3}" presName="spNode" presStyleCnt="0"/>
      <dgm:spPr/>
    </dgm:pt>
    <dgm:pt modelId="{8C41C0FE-7027-41B5-8DA4-2D6F1A523619}" type="pres">
      <dgm:prSet presAssocID="{2A8CFBA9-319B-4A9D-962D-E1A538346809}" presName="sibTrans" presStyleLbl="sibTrans1D1" presStyleIdx="5" presStyleCnt="6"/>
      <dgm:spPr/>
    </dgm:pt>
  </dgm:ptLst>
  <dgm:cxnLst>
    <dgm:cxn modelId="{C299B100-324A-4E3D-8C28-FD1AA28CF4FE}" type="presOf" srcId="{FDBDCD65-FAB6-4DE1-84F7-C0128EAD89B6}" destId="{F673B0DA-D99A-4C75-91C0-F028C38C0CBF}" srcOrd="0" destOrd="0" presId="urn:microsoft.com/office/officeart/2005/8/layout/cycle5"/>
    <dgm:cxn modelId="{85F33903-C262-4E3C-8A5A-6E111E819E11}" srcId="{EED19D62-D475-42B5-BA01-6DB12734A42C}" destId="{AA1A2A3C-D376-4F91-A2DF-47E4B604BB79}" srcOrd="1" destOrd="0" parTransId="{D7166CBF-69EE-4978-885E-8BE2172B77A3}" sibTransId="{FDBDCD65-FAB6-4DE1-84F7-C0128EAD89B6}"/>
    <dgm:cxn modelId="{2E39E218-CDC1-4652-B803-8FC8F1759AB0}" type="presOf" srcId="{AA1A2A3C-D376-4F91-A2DF-47E4B604BB79}" destId="{923563B8-D2F4-4C92-AB8D-5A6830EE0424}" srcOrd="0" destOrd="0" presId="urn:microsoft.com/office/officeart/2005/8/layout/cycle5"/>
    <dgm:cxn modelId="{FC27B767-1F40-4D37-9E86-594BC41988CD}" srcId="{EED19D62-D475-42B5-BA01-6DB12734A42C}" destId="{8DA2EC10-B58F-466E-A21C-D7EB3BC0F194}" srcOrd="3" destOrd="0" parTransId="{E2FDE4D6-AC75-4B35-B242-B3986BD0A384}" sibTransId="{9F7CD2EF-7EC7-4CE8-AE65-E156055172A4}"/>
    <dgm:cxn modelId="{149DD949-03C7-4E6F-9343-01C1518B7A96}" type="presOf" srcId="{9F7CD2EF-7EC7-4CE8-AE65-E156055172A4}" destId="{C320CF15-5161-4848-A1BF-AD753B2BE860}" srcOrd="0" destOrd="0" presId="urn:microsoft.com/office/officeart/2005/8/layout/cycle5"/>
    <dgm:cxn modelId="{79847A70-1F11-4166-97ED-68D13D8856A6}" type="presOf" srcId="{EED19D62-D475-42B5-BA01-6DB12734A42C}" destId="{454BE9D8-C86A-4E10-A514-D871C6143385}" srcOrd="0" destOrd="0" presId="urn:microsoft.com/office/officeart/2005/8/layout/cycle5"/>
    <dgm:cxn modelId="{BDE60E88-00A1-4748-B9C4-3EB5C2421259}" type="presOf" srcId="{21D34BA0-4706-423F-AFBF-9BB9CCBAA14C}" destId="{2B2E35F3-2670-41C8-BC92-40B11A6E14CC}" srcOrd="0" destOrd="0" presId="urn:microsoft.com/office/officeart/2005/8/layout/cycle5"/>
    <dgm:cxn modelId="{AD05DA89-8694-484E-A2C0-4B3C7E259616}" srcId="{EED19D62-D475-42B5-BA01-6DB12734A42C}" destId="{D824A1FF-6DDF-4433-8216-20C996A40E7A}" srcOrd="0" destOrd="0" parTransId="{B94812E4-FB1D-4125-88DE-9808A7D82A70}" sibTransId="{2EF780D1-8555-418B-B03F-E84BC08940B8}"/>
    <dgm:cxn modelId="{290B708D-1C00-48E3-AB22-28FAD05717AB}" srcId="{EED19D62-D475-42B5-BA01-6DB12734A42C}" destId="{E37B95F5-34F0-4185-9827-D07CA61823E3}" srcOrd="5" destOrd="0" parTransId="{AD0AF0E8-69F9-4EE3-BF1D-801141DA9354}" sibTransId="{2A8CFBA9-319B-4A9D-962D-E1A538346809}"/>
    <dgm:cxn modelId="{F11175A4-6678-4B74-B20F-B11D8FF3F3A3}" srcId="{EED19D62-D475-42B5-BA01-6DB12734A42C}" destId="{49DF3C5E-2B36-4ACA-B249-8DC3E60724CA}" srcOrd="4" destOrd="0" parTransId="{C811C5B0-6104-4190-91DE-A3A0A54E2270}" sibTransId="{03F9EA67-EE24-4BDA-B8E0-9E1C0AFE5C8A}"/>
    <dgm:cxn modelId="{1BC7C2A8-8D07-4214-B543-FC39E5D159A8}" type="presOf" srcId="{2EF780D1-8555-418B-B03F-E84BC08940B8}" destId="{A8B948F7-F714-4002-80BD-A2749CBA1947}" srcOrd="0" destOrd="0" presId="urn:microsoft.com/office/officeart/2005/8/layout/cycle5"/>
    <dgm:cxn modelId="{EB8EC4A9-1E0F-461C-AE3E-23FF6655F361}" type="presOf" srcId="{49DF3C5E-2B36-4ACA-B249-8DC3E60724CA}" destId="{B46EA8EB-499F-44CD-853B-40490F3C0B04}" srcOrd="0" destOrd="0" presId="urn:microsoft.com/office/officeart/2005/8/layout/cycle5"/>
    <dgm:cxn modelId="{2F00D2B2-2CF9-4D86-9477-8E92F3BF85E9}" type="presOf" srcId="{2A8CFBA9-319B-4A9D-962D-E1A538346809}" destId="{8C41C0FE-7027-41B5-8DA4-2D6F1A523619}" srcOrd="0" destOrd="0" presId="urn:microsoft.com/office/officeart/2005/8/layout/cycle5"/>
    <dgm:cxn modelId="{F6F061C0-FC37-49DA-94C0-069FEF0025FD}" type="presOf" srcId="{E37B95F5-34F0-4185-9827-D07CA61823E3}" destId="{26FBCC98-96AF-4C9C-96A5-EE9B5CA1B524}" srcOrd="0" destOrd="0" presId="urn:microsoft.com/office/officeart/2005/8/layout/cycle5"/>
    <dgm:cxn modelId="{40189EC7-5394-499F-B13C-FC988837E516}" type="presOf" srcId="{79637380-B28C-49EE-8963-02036C4E3F85}" destId="{88D3A24A-1782-4055-A275-D3FA4697D777}" srcOrd="0" destOrd="0" presId="urn:microsoft.com/office/officeart/2005/8/layout/cycle5"/>
    <dgm:cxn modelId="{F01CB9D1-CD50-4C22-96AA-3FB774D6E555}" type="presOf" srcId="{8DA2EC10-B58F-466E-A21C-D7EB3BC0F194}" destId="{18B181CD-3E01-4147-9593-36CA6864FC60}" srcOrd="0" destOrd="0" presId="urn:microsoft.com/office/officeart/2005/8/layout/cycle5"/>
    <dgm:cxn modelId="{DE0766D3-7E6F-43A8-9289-143548D941C5}" srcId="{EED19D62-D475-42B5-BA01-6DB12734A42C}" destId="{79637380-B28C-49EE-8963-02036C4E3F85}" srcOrd="2" destOrd="0" parTransId="{33027127-4381-410D-ABD2-739BA23A47DA}" sibTransId="{21D34BA0-4706-423F-AFBF-9BB9CCBAA14C}"/>
    <dgm:cxn modelId="{89A24AD8-765E-4B28-8BDD-0EEE5887ACD3}" type="presOf" srcId="{03F9EA67-EE24-4BDA-B8E0-9E1C0AFE5C8A}" destId="{95023209-93F2-4235-B021-52131501ECCC}" srcOrd="0" destOrd="0" presId="urn:microsoft.com/office/officeart/2005/8/layout/cycle5"/>
    <dgm:cxn modelId="{7DF601FE-704A-4D87-947F-9CAF50854829}" type="presOf" srcId="{D824A1FF-6DDF-4433-8216-20C996A40E7A}" destId="{95D80ED1-98FC-4779-8C4C-86B719A66C91}" srcOrd="0" destOrd="0" presId="urn:microsoft.com/office/officeart/2005/8/layout/cycle5"/>
    <dgm:cxn modelId="{050FEE9C-F24A-4958-8E69-B2298E705209}" type="presParOf" srcId="{454BE9D8-C86A-4E10-A514-D871C6143385}" destId="{95D80ED1-98FC-4779-8C4C-86B719A66C91}" srcOrd="0" destOrd="0" presId="urn:microsoft.com/office/officeart/2005/8/layout/cycle5"/>
    <dgm:cxn modelId="{E64BD324-AFB3-4B74-900F-5F75BD877E2E}" type="presParOf" srcId="{454BE9D8-C86A-4E10-A514-D871C6143385}" destId="{D7B97E92-C020-4E71-B7D1-DF796C2B1F2D}" srcOrd="1" destOrd="0" presId="urn:microsoft.com/office/officeart/2005/8/layout/cycle5"/>
    <dgm:cxn modelId="{55A1DA62-9D5C-497D-8F76-EA6C4E6A3B42}" type="presParOf" srcId="{454BE9D8-C86A-4E10-A514-D871C6143385}" destId="{A8B948F7-F714-4002-80BD-A2749CBA1947}" srcOrd="2" destOrd="0" presId="urn:microsoft.com/office/officeart/2005/8/layout/cycle5"/>
    <dgm:cxn modelId="{514BF7D3-17C1-4BE9-AD39-5E0F55E6F211}" type="presParOf" srcId="{454BE9D8-C86A-4E10-A514-D871C6143385}" destId="{923563B8-D2F4-4C92-AB8D-5A6830EE0424}" srcOrd="3" destOrd="0" presId="urn:microsoft.com/office/officeart/2005/8/layout/cycle5"/>
    <dgm:cxn modelId="{44E4FE2F-0EC1-47DC-AD5F-126D52A6F1F0}" type="presParOf" srcId="{454BE9D8-C86A-4E10-A514-D871C6143385}" destId="{53A42EFF-7C72-4768-BE2B-3E6980997D54}" srcOrd="4" destOrd="0" presId="urn:microsoft.com/office/officeart/2005/8/layout/cycle5"/>
    <dgm:cxn modelId="{FF959F9D-57AD-44C2-AEB7-9A5F4B7A6F2D}" type="presParOf" srcId="{454BE9D8-C86A-4E10-A514-D871C6143385}" destId="{F673B0DA-D99A-4C75-91C0-F028C38C0CBF}" srcOrd="5" destOrd="0" presId="urn:microsoft.com/office/officeart/2005/8/layout/cycle5"/>
    <dgm:cxn modelId="{26479E9C-55EC-45CA-8F5C-24EB479A68AF}" type="presParOf" srcId="{454BE9D8-C86A-4E10-A514-D871C6143385}" destId="{88D3A24A-1782-4055-A275-D3FA4697D777}" srcOrd="6" destOrd="0" presId="urn:microsoft.com/office/officeart/2005/8/layout/cycle5"/>
    <dgm:cxn modelId="{429E5438-3A88-4C7D-A7E0-45F2AEDFC8CD}" type="presParOf" srcId="{454BE9D8-C86A-4E10-A514-D871C6143385}" destId="{683FFAB2-C085-409C-AFA2-A5DE24402467}" srcOrd="7" destOrd="0" presId="urn:microsoft.com/office/officeart/2005/8/layout/cycle5"/>
    <dgm:cxn modelId="{3936F8A0-1533-41FE-AC08-C089BA9928B3}" type="presParOf" srcId="{454BE9D8-C86A-4E10-A514-D871C6143385}" destId="{2B2E35F3-2670-41C8-BC92-40B11A6E14CC}" srcOrd="8" destOrd="0" presId="urn:microsoft.com/office/officeart/2005/8/layout/cycle5"/>
    <dgm:cxn modelId="{A8DF3169-8FBB-43E9-B073-83A2AEB8425B}" type="presParOf" srcId="{454BE9D8-C86A-4E10-A514-D871C6143385}" destId="{18B181CD-3E01-4147-9593-36CA6864FC60}" srcOrd="9" destOrd="0" presId="urn:microsoft.com/office/officeart/2005/8/layout/cycle5"/>
    <dgm:cxn modelId="{94FEF912-4A79-4893-BC9A-E6B22188AA12}" type="presParOf" srcId="{454BE9D8-C86A-4E10-A514-D871C6143385}" destId="{1AEB254A-4125-4019-8516-C06197B9AB00}" srcOrd="10" destOrd="0" presId="urn:microsoft.com/office/officeart/2005/8/layout/cycle5"/>
    <dgm:cxn modelId="{05AA124C-3D16-4BC4-A02B-38D53D796754}" type="presParOf" srcId="{454BE9D8-C86A-4E10-A514-D871C6143385}" destId="{C320CF15-5161-4848-A1BF-AD753B2BE860}" srcOrd="11" destOrd="0" presId="urn:microsoft.com/office/officeart/2005/8/layout/cycle5"/>
    <dgm:cxn modelId="{E28F48EC-E947-4EA0-8C4E-240E7C6422BA}" type="presParOf" srcId="{454BE9D8-C86A-4E10-A514-D871C6143385}" destId="{B46EA8EB-499F-44CD-853B-40490F3C0B04}" srcOrd="12" destOrd="0" presId="urn:microsoft.com/office/officeart/2005/8/layout/cycle5"/>
    <dgm:cxn modelId="{C90E03C0-8BEC-4CB6-A613-3CA6DBD2596E}" type="presParOf" srcId="{454BE9D8-C86A-4E10-A514-D871C6143385}" destId="{2D40FEFB-2F82-4820-A650-EBBEFF2BD5A8}" srcOrd="13" destOrd="0" presId="urn:microsoft.com/office/officeart/2005/8/layout/cycle5"/>
    <dgm:cxn modelId="{4B7E12E0-85AC-4176-93E5-8186EBEB3BE4}" type="presParOf" srcId="{454BE9D8-C86A-4E10-A514-D871C6143385}" destId="{95023209-93F2-4235-B021-52131501ECCC}" srcOrd="14" destOrd="0" presId="urn:microsoft.com/office/officeart/2005/8/layout/cycle5"/>
    <dgm:cxn modelId="{A83C7DB2-FA6C-4F3B-AD5E-C817E45D0CC3}" type="presParOf" srcId="{454BE9D8-C86A-4E10-A514-D871C6143385}" destId="{26FBCC98-96AF-4C9C-96A5-EE9B5CA1B524}" srcOrd="15" destOrd="0" presId="urn:microsoft.com/office/officeart/2005/8/layout/cycle5"/>
    <dgm:cxn modelId="{D2F58BC5-60D2-4417-9BDD-B9AE5A328FAC}" type="presParOf" srcId="{454BE9D8-C86A-4E10-A514-D871C6143385}" destId="{5EF49D22-8F1A-4E94-8578-1DB4307E5A8D}" srcOrd="16" destOrd="0" presId="urn:microsoft.com/office/officeart/2005/8/layout/cycle5"/>
    <dgm:cxn modelId="{C8BD1D09-E412-493B-A6CA-F6FBEA4C4C92}" type="presParOf" srcId="{454BE9D8-C86A-4E10-A514-D871C6143385}" destId="{8C41C0FE-7027-41B5-8DA4-2D6F1A523619}" srcOrd="17" destOrd="0" presId="urn:microsoft.com/office/officeart/2005/8/layout/cycle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D80ED1-98FC-4779-8C4C-86B719A66C91}">
      <dsp:nvSpPr>
        <dsp:cNvPr id="0" name=""/>
        <dsp:cNvSpPr/>
      </dsp:nvSpPr>
      <dsp:spPr>
        <a:xfrm>
          <a:off x="1288227" y="987"/>
          <a:ext cx="497579" cy="3234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ZA" sz="800" kern="1200" dirty="0"/>
            <a:t>Receiving</a:t>
          </a:r>
        </a:p>
      </dsp:txBody>
      <dsp:txXfrm>
        <a:off x="1304015" y="16775"/>
        <a:ext cx="466003" cy="291850"/>
      </dsp:txXfrm>
    </dsp:sp>
    <dsp:sp modelId="{A8B948F7-F714-4002-80BD-A2749CBA1947}">
      <dsp:nvSpPr>
        <dsp:cNvPr id="0" name=""/>
        <dsp:cNvSpPr/>
      </dsp:nvSpPr>
      <dsp:spPr>
        <a:xfrm>
          <a:off x="775158" y="162700"/>
          <a:ext cx="1523718" cy="1523718"/>
        </a:xfrm>
        <a:custGeom>
          <a:avLst/>
          <a:gdLst/>
          <a:ahLst/>
          <a:cxnLst/>
          <a:rect l="0" t="0" r="0" b="0"/>
          <a:pathLst>
            <a:path>
              <a:moveTo>
                <a:pt x="1073216" y="66527"/>
              </a:moveTo>
              <a:arcTo wR="761859" hR="761859" stAng="17647318" swAng="92380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23563B8-D2F4-4C92-AB8D-5A6830EE0424}">
      <dsp:nvSpPr>
        <dsp:cNvPr id="0" name=""/>
        <dsp:cNvSpPr/>
      </dsp:nvSpPr>
      <dsp:spPr>
        <a:xfrm>
          <a:off x="1948017" y="381917"/>
          <a:ext cx="497579" cy="3234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ZA" sz="800" kern="1200" dirty="0"/>
            <a:t>Binning</a:t>
          </a:r>
        </a:p>
      </dsp:txBody>
      <dsp:txXfrm>
        <a:off x="1963805" y="397705"/>
        <a:ext cx="466003" cy="291850"/>
      </dsp:txXfrm>
    </dsp:sp>
    <dsp:sp modelId="{F673B0DA-D99A-4C75-91C0-F028C38C0CBF}">
      <dsp:nvSpPr>
        <dsp:cNvPr id="0" name=""/>
        <dsp:cNvSpPr/>
      </dsp:nvSpPr>
      <dsp:spPr>
        <a:xfrm>
          <a:off x="775158" y="162700"/>
          <a:ext cx="1523718" cy="1523718"/>
        </a:xfrm>
        <a:custGeom>
          <a:avLst/>
          <a:gdLst/>
          <a:ahLst/>
          <a:cxnLst/>
          <a:rect l="0" t="0" r="0" b="0"/>
          <a:pathLst>
            <a:path>
              <a:moveTo>
                <a:pt x="1511846" y="627886"/>
              </a:moveTo>
              <a:arcTo wR="761859" hR="761859" stAng="20992312" swAng="121537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8D3A24A-1782-4055-A275-D3FA4697D777}">
      <dsp:nvSpPr>
        <dsp:cNvPr id="0" name=""/>
        <dsp:cNvSpPr/>
      </dsp:nvSpPr>
      <dsp:spPr>
        <a:xfrm>
          <a:off x="1948017" y="1143776"/>
          <a:ext cx="497579" cy="3234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ZA" sz="800" kern="1200" dirty="0"/>
            <a:t>Cycle Counting</a:t>
          </a:r>
        </a:p>
      </dsp:txBody>
      <dsp:txXfrm>
        <a:off x="1963805" y="1159564"/>
        <a:ext cx="466003" cy="291850"/>
      </dsp:txXfrm>
    </dsp:sp>
    <dsp:sp modelId="{2B2E35F3-2670-41C8-BC92-40B11A6E14CC}">
      <dsp:nvSpPr>
        <dsp:cNvPr id="0" name=""/>
        <dsp:cNvSpPr/>
      </dsp:nvSpPr>
      <dsp:spPr>
        <a:xfrm>
          <a:off x="775158" y="162700"/>
          <a:ext cx="1523718" cy="1523718"/>
        </a:xfrm>
        <a:custGeom>
          <a:avLst/>
          <a:gdLst/>
          <a:ahLst/>
          <a:cxnLst/>
          <a:rect l="0" t="0" r="0" b="0"/>
          <a:pathLst>
            <a:path>
              <a:moveTo>
                <a:pt x="1246653" y="1349570"/>
              </a:moveTo>
              <a:arcTo wR="761859" hR="761859" stAng="3028878" swAng="92380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8B181CD-3E01-4147-9593-36CA6864FC60}">
      <dsp:nvSpPr>
        <dsp:cNvPr id="0" name=""/>
        <dsp:cNvSpPr/>
      </dsp:nvSpPr>
      <dsp:spPr>
        <a:xfrm>
          <a:off x="1288227" y="1524706"/>
          <a:ext cx="497579" cy="3234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ZA" sz="800" kern="1200" dirty="0"/>
            <a:t>Picking</a:t>
          </a:r>
        </a:p>
      </dsp:txBody>
      <dsp:txXfrm>
        <a:off x="1304015" y="1540494"/>
        <a:ext cx="466003" cy="291850"/>
      </dsp:txXfrm>
    </dsp:sp>
    <dsp:sp modelId="{C320CF15-5161-4848-A1BF-AD753B2BE860}">
      <dsp:nvSpPr>
        <dsp:cNvPr id="0" name=""/>
        <dsp:cNvSpPr/>
      </dsp:nvSpPr>
      <dsp:spPr>
        <a:xfrm>
          <a:off x="775158" y="162700"/>
          <a:ext cx="1523718" cy="1523718"/>
        </a:xfrm>
        <a:custGeom>
          <a:avLst/>
          <a:gdLst/>
          <a:ahLst/>
          <a:cxnLst/>
          <a:rect l="0" t="0" r="0" b="0"/>
          <a:pathLst>
            <a:path>
              <a:moveTo>
                <a:pt x="450502" y="1457191"/>
              </a:moveTo>
              <a:arcTo wR="761859" hR="761859" stAng="6847318" swAng="92380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46EA8EB-499F-44CD-853B-40490F3C0B04}">
      <dsp:nvSpPr>
        <dsp:cNvPr id="0" name=""/>
        <dsp:cNvSpPr/>
      </dsp:nvSpPr>
      <dsp:spPr>
        <a:xfrm>
          <a:off x="628438" y="1143776"/>
          <a:ext cx="497579" cy="3234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ZA" sz="800" kern="1200"/>
            <a:t>Customer Returns</a:t>
          </a:r>
        </a:p>
      </dsp:txBody>
      <dsp:txXfrm>
        <a:off x="644226" y="1159564"/>
        <a:ext cx="466003" cy="291850"/>
      </dsp:txXfrm>
    </dsp:sp>
    <dsp:sp modelId="{95023209-93F2-4235-B021-52131501ECCC}">
      <dsp:nvSpPr>
        <dsp:cNvPr id="0" name=""/>
        <dsp:cNvSpPr/>
      </dsp:nvSpPr>
      <dsp:spPr>
        <a:xfrm>
          <a:off x="775158" y="162700"/>
          <a:ext cx="1523718" cy="1523718"/>
        </a:xfrm>
        <a:custGeom>
          <a:avLst/>
          <a:gdLst/>
          <a:ahLst/>
          <a:cxnLst/>
          <a:rect l="0" t="0" r="0" b="0"/>
          <a:pathLst>
            <a:path>
              <a:moveTo>
                <a:pt x="11872" y="895832"/>
              </a:moveTo>
              <a:arcTo wR="761859" hR="761859" stAng="10192312" swAng="121537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6FBCC98-96AF-4C9C-96A5-EE9B5CA1B524}">
      <dsp:nvSpPr>
        <dsp:cNvPr id="0" name=""/>
        <dsp:cNvSpPr/>
      </dsp:nvSpPr>
      <dsp:spPr>
        <a:xfrm>
          <a:off x="628438" y="381917"/>
          <a:ext cx="497579" cy="32342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ZA" sz="800" kern="1200"/>
            <a:t>Despatch</a:t>
          </a:r>
        </a:p>
      </dsp:txBody>
      <dsp:txXfrm>
        <a:off x="644226" y="397705"/>
        <a:ext cx="466003" cy="291850"/>
      </dsp:txXfrm>
    </dsp:sp>
    <dsp:sp modelId="{8C41C0FE-7027-41B5-8DA4-2D6F1A523619}">
      <dsp:nvSpPr>
        <dsp:cNvPr id="0" name=""/>
        <dsp:cNvSpPr/>
      </dsp:nvSpPr>
      <dsp:spPr>
        <a:xfrm>
          <a:off x="775158" y="162700"/>
          <a:ext cx="1523718" cy="1523718"/>
        </a:xfrm>
        <a:custGeom>
          <a:avLst/>
          <a:gdLst/>
          <a:ahLst/>
          <a:cxnLst/>
          <a:rect l="0" t="0" r="0" b="0"/>
          <a:pathLst>
            <a:path>
              <a:moveTo>
                <a:pt x="277065" y="174148"/>
              </a:moveTo>
              <a:arcTo wR="761859" hR="761859" stAng="13828878" swAng="923804"/>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B7546C08E8401587ED0A50932E8118"/>
        <w:category>
          <w:name w:val="General"/>
          <w:gallery w:val="placeholder"/>
        </w:category>
        <w:types>
          <w:type w:val="bbPlcHdr"/>
        </w:types>
        <w:behaviors>
          <w:behavior w:val="content"/>
        </w:behaviors>
        <w:guid w:val="{50B008F0-327F-4437-AB79-458F5264E023}"/>
      </w:docPartPr>
      <w:docPartBody>
        <w:p w:rsidR="00E16A93" w:rsidRDefault="00CA6FDA" w:rsidP="00CA6FDA">
          <w:pPr>
            <w:pStyle w:val="4FB7546C08E8401587ED0A50932E811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DA"/>
    <w:rsid w:val="001117AF"/>
    <w:rsid w:val="00846B20"/>
    <w:rsid w:val="009D0BC4"/>
    <w:rsid w:val="00BA506E"/>
    <w:rsid w:val="00BE1ED2"/>
    <w:rsid w:val="00C742E2"/>
    <w:rsid w:val="00CA6FDA"/>
    <w:rsid w:val="00D422FC"/>
    <w:rsid w:val="00E16A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7546C08E8401587ED0A50932E8118">
    <w:name w:val="4FB7546C08E8401587ED0A50932E8118"/>
    <w:rsid w:val="00CA6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Guideline scope to develop and deliver a tailored solution that will optimise business processes through the deployment of an enterprise-wide barcode scanning solution throughout the enterprise </Abstract>
  <CompanyAddress/>
  <CompanyPhone/>
  <CompanyFax/>
  <CompanyEmail>Grahams777@gmail.com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308733-286D-4368-8E57-E5A25E89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3347</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Scope overview for
parts scan verification optimisation</vt:lpstr>
    </vt:vector>
  </TitlesOfParts>
  <Company/>
  <LinksUpToDate>false</LinksUpToDate>
  <CharactersWithSpaces>22381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overview for
the implementation of a mobile scanner solution for ePartscan verification optimisation</dc:title>
  <dc:subject/>
  <dc:creator>Graham Smith</dc:creator>
  <cp:keywords/>
  <dc:description/>
  <cp:lastModifiedBy>Graham Smith</cp:lastModifiedBy>
  <cp:revision>152</cp:revision>
  <dcterms:created xsi:type="dcterms:W3CDTF">2016-01-22T06:26:00Z</dcterms:created>
  <dcterms:modified xsi:type="dcterms:W3CDTF">2018-11-13T08:44:00Z</dcterms:modified>
</cp:coreProperties>
</file>